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95DD4" w14:textId="77777777" w:rsidR="00F44C98" w:rsidRPr="00FB102D" w:rsidRDefault="00F44C98" w:rsidP="00F44C98">
      <w:pPr>
        <w:pStyle w:val="Heading1"/>
        <w:rPr>
          <w:b/>
          <w:color w:val="00B0F0"/>
        </w:rPr>
      </w:pPr>
      <w:bookmarkStart w:id="0" w:name="_GoBack"/>
      <w:bookmarkEnd w:id="0"/>
      <w:r w:rsidRPr="00FB102D">
        <w:rPr>
          <w:b/>
          <w:color w:val="00B0F0"/>
        </w:rPr>
        <w:t>Overview</w:t>
      </w:r>
    </w:p>
    <w:p w14:paraId="3D11562C" w14:textId="77777777" w:rsidR="00F44C98" w:rsidRPr="006B06FC" w:rsidRDefault="00F44C98" w:rsidP="00F44C98">
      <w:pPr>
        <w:pStyle w:val="BodyText"/>
        <w:spacing w:before="2"/>
        <w:ind w:left="0" w:right="222"/>
        <w:rPr>
          <w:color w:val="00B0F0"/>
        </w:rPr>
      </w:pPr>
      <w:r>
        <w:t>We are grateful for the feedback we received from both revi</w:t>
      </w:r>
      <w:r w:rsidR="002F527F">
        <w:t>ewers. Specifically, we are encouraged</w:t>
      </w:r>
      <w:r>
        <w:t xml:space="preserve"> that Reviewer #1 feels that the manuscript is ready for publication. We also appreciate the suggestions and insight provided by Reviewer #2. We have included a response for each of the comments and recommendations th</w:t>
      </w:r>
      <w:r w:rsidR="00FF55E4">
        <w:t xml:space="preserve">at Reviewer #1 and #2 provided. </w:t>
      </w:r>
      <w:r>
        <w:t>We believe that the review process has strengthened this manuscript and that it is ready to be published. We appreciate your consideration of the revised manuscript for publication in</w:t>
      </w:r>
      <w:r w:rsidR="009C1C24">
        <w:t xml:space="preserve"> the</w:t>
      </w:r>
      <w:r>
        <w:t xml:space="preserve"> </w:t>
      </w:r>
      <w:r>
        <w:rPr>
          <w:i/>
        </w:rPr>
        <w:t xml:space="preserve">Journal of </w:t>
      </w:r>
      <w:r w:rsidR="008D6A68">
        <w:rPr>
          <w:i/>
        </w:rPr>
        <w:t>Chemical Physics</w:t>
      </w:r>
      <w:r>
        <w:t>.</w:t>
      </w:r>
    </w:p>
    <w:p w14:paraId="5D23ACC0" w14:textId="77777777" w:rsidR="00F44C98" w:rsidRDefault="00F44C98" w:rsidP="00F44C98"/>
    <w:p w14:paraId="3CA728A1" w14:textId="77777777" w:rsidR="00F44C98" w:rsidRPr="00086E4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14:paraId="73CE6B06" w14:textId="77777777" w:rsidR="00F44C98" w:rsidRDefault="00F44C98" w:rsidP="00F44C98">
      <w:pPr>
        <w:spacing w:after="0"/>
        <w:rPr>
          <w:sz w:val="24"/>
          <w:szCs w:val="24"/>
        </w:rPr>
      </w:pPr>
      <w:r w:rsidRPr="00E83712">
        <w:rPr>
          <w:sz w:val="24"/>
          <w:szCs w:val="24"/>
        </w:rPr>
        <w:t>Respo</w:t>
      </w:r>
      <w:r>
        <w:rPr>
          <w:sz w:val="24"/>
          <w:szCs w:val="24"/>
        </w:rPr>
        <w:t xml:space="preserve">nse to Reviewer 1, Comment 1: </w:t>
      </w:r>
      <w:r w:rsidR="00171B48">
        <w:rPr>
          <w:sz w:val="24"/>
          <w:szCs w:val="24"/>
        </w:rPr>
        <w:t>None</w:t>
      </w:r>
    </w:p>
    <w:p w14:paraId="50ECAA68" w14:textId="77777777" w:rsidR="00F44C98" w:rsidRDefault="00F44C98" w:rsidP="00F44C98">
      <w:pPr>
        <w:spacing w:after="0"/>
        <w:rPr>
          <w:sz w:val="24"/>
          <w:szCs w:val="24"/>
        </w:rPr>
      </w:pPr>
      <w:r w:rsidRPr="00E83712">
        <w:rPr>
          <w:sz w:val="24"/>
          <w:szCs w:val="24"/>
        </w:rPr>
        <w:t>Respo</w:t>
      </w:r>
      <w:r>
        <w:rPr>
          <w:sz w:val="24"/>
          <w:szCs w:val="24"/>
        </w:rPr>
        <w:t xml:space="preserve">nse to Reviewer 1, Comment 2: </w:t>
      </w:r>
      <w:r w:rsidR="002F527F">
        <w:rPr>
          <w:sz w:val="24"/>
          <w:szCs w:val="24"/>
        </w:rPr>
        <w:t>p 22</w:t>
      </w:r>
    </w:p>
    <w:p w14:paraId="225240E8" w14:textId="77777777"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1</w:t>
      </w:r>
      <w:r w:rsidR="002F527F">
        <w:rPr>
          <w:sz w:val="24"/>
          <w:szCs w:val="24"/>
        </w:rPr>
        <w:t>: p 2</w:t>
      </w:r>
    </w:p>
    <w:p w14:paraId="4890D80D" w14:textId="77777777"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2</w:t>
      </w:r>
      <w:r>
        <w:rPr>
          <w:sz w:val="24"/>
          <w:szCs w:val="24"/>
        </w:rPr>
        <w:t xml:space="preserve">: </w:t>
      </w:r>
      <w:r w:rsidR="002F527F">
        <w:rPr>
          <w:sz w:val="24"/>
          <w:szCs w:val="24"/>
        </w:rPr>
        <w:t>p 3</w:t>
      </w:r>
    </w:p>
    <w:p w14:paraId="77BD4768" w14:textId="77777777"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3</w:t>
      </w:r>
      <w:r>
        <w:rPr>
          <w:sz w:val="24"/>
          <w:szCs w:val="24"/>
        </w:rPr>
        <w:t xml:space="preserve">: </w:t>
      </w:r>
      <w:r w:rsidR="002F527F">
        <w:rPr>
          <w:sz w:val="24"/>
          <w:szCs w:val="24"/>
        </w:rPr>
        <w:t>p 4</w:t>
      </w:r>
    </w:p>
    <w:p w14:paraId="33695512" w14:textId="77777777"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4</w:t>
      </w:r>
      <w:r>
        <w:rPr>
          <w:sz w:val="24"/>
          <w:szCs w:val="24"/>
        </w:rPr>
        <w:t xml:space="preserve">: </w:t>
      </w:r>
      <w:r w:rsidR="002F527F">
        <w:rPr>
          <w:sz w:val="24"/>
          <w:szCs w:val="24"/>
        </w:rPr>
        <w:t>p 6</w:t>
      </w:r>
    </w:p>
    <w:p w14:paraId="6AF169C7" w14:textId="77777777"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5</w:t>
      </w:r>
      <w:r>
        <w:rPr>
          <w:sz w:val="24"/>
          <w:szCs w:val="24"/>
        </w:rPr>
        <w:t xml:space="preserve">: p </w:t>
      </w:r>
      <w:r w:rsidR="002F527F">
        <w:rPr>
          <w:sz w:val="24"/>
          <w:szCs w:val="24"/>
        </w:rPr>
        <w:t>6</w:t>
      </w:r>
    </w:p>
    <w:p w14:paraId="4A73FA1E" w14:textId="77777777"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6</w:t>
      </w:r>
      <w:r>
        <w:rPr>
          <w:sz w:val="24"/>
          <w:szCs w:val="24"/>
        </w:rPr>
        <w:t xml:space="preserve">: </w:t>
      </w:r>
      <w:r w:rsidR="002F527F">
        <w:rPr>
          <w:sz w:val="24"/>
          <w:szCs w:val="24"/>
        </w:rPr>
        <w:t>p 7</w:t>
      </w:r>
    </w:p>
    <w:p w14:paraId="5E4F306E" w14:textId="77777777" w:rsidR="00B7708F" w:rsidRDefault="00B7708F" w:rsidP="00B7708F">
      <w:pPr>
        <w:spacing w:after="0"/>
        <w:rPr>
          <w:sz w:val="24"/>
          <w:szCs w:val="24"/>
        </w:rPr>
      </w:pPr>
      <w:r w:rsidRPr="00E83712">
        <w:rPr>
          <w:sz w:val="24"/>
          <w:szCs w:val="24"/>
        </w:rPr>
        <w:t>Respo</w:t>
      </w:r>
      <w:r>
        <w:rPr>
          <w:sz w:val="24"/>
          <w:szCs w:val="24"/>
        </w:rPr>
        <w:t>ns</w:t>
      </w:r>
      <w:r w:rsidR="002F527F">
        <w:rPr>
          <w:sz w:val="24"/>
          <w:szCs w:val="24"/>
        </w:rPr>
        <w:t>e to Reviewer 2, Comment 7: p 8</w:t>
      </w:r>
    </w:p>
    <w:p w14:paraId="1F01DC81" w14:textId="77777777" w:rsidR="00B7708F" w:rsidRDefault="00B7708F" w:rsidP="00B7708F">
      <w:pPr>
        <w:spacing w:after="0"/>
        <w:rPr>
          <w:sz w:val="24"/>
          <w:szCs w:val="24"/>
        </w:rPr>
      </w:pPr>
      <w:r w:rsidRPr="00E83712">
        <w:rPr>
          <w:sz w:val="24"/>
          <w:szCs w:val="24"/>
        </w:rPr>
        <w:t>Respo</w:t>
      </w:r>
      <w:r>
        <w:rPr>
          <w:sz w:val="24"/>
          <w:szCs w:val="24"/>
        </w:rPr>
        <w:t>ns</w:t>
      </w:r>
      <w:r w:rsidR="002F527F">
        <w:rPr>
          <w:sz w:val="24"/>
          <w:szCs w:val="24"/>
        </w:rPr>
        <w:t>e to Reviewer 2, Comment 8: None</w:t>
      </w:r>
    </w:p>
    <w:p w14:paraId="257513F6" w14:textId="77777777" w:rsidR="00B7708F" w:rsidRDefault="00B7708F" w:rsidP="00B7708F">
      <w:pPr>
        <w:spacing w:after="0"/>
        <w:rPr>
          <w:sz w:val="24"/>
          <w:szCs w:val="24"/>
        </w:rPr>
      </w:pPr>
      <w:r w:rsidRPr="00E83712">
        <w:rPr>
          <w:sz w:val="24"/>
          <w:szCs w:val="24"/>
        </w:rPr>
        <w:t>Respo</w:t>
      </w:r>
      <w:r>
        <w:rPr>
          <w:sz w:val="24"/>
          <w:szCs w:val="24"/>
        </w:rPr>
        <w:t>ns</w:t>
      </w:r>
      <w:r w:rsidR="002F527F">
        <w:rPr>
          <w:sz w:val="24"/>
          <w:szCs w:val="24"/>
        </w:rPr>
        <w:t>e to Reviewer 2, Comment 9: p 14</w:t>
      </w:r>
    </w:p>
    <w:p w14:paraId="178B88B4" w14:textId="77777777"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10: p 17</w:t>
      </w:r>
    </w:p>
    <w:p w14:paraId="5F082E0A" w14:textId="77777777" w:rsidR="00B7708F" w:rsidRDefault="00B7708F" w:rsidP="00B7708F">
      <w:pPr>
        <w:spacing w:after="0"/>
        <w:rPr>
          <w:sz w:val="24"/>
          <w:szCs w:val="24"/>
        </w:rPr>
      </w:pPr>
      <w:r w:rsidRPr="00E83712">
        <w:rPr>
          <w:sz w:val="24"/>
          <w:szCs w:val="24"/>
        </w:rPr>
        <w:t>Respo</w:t>
      </w:r>
      <w:r>
        <w:rPr>
          <w:sz w:val="24"/>
          <w:szCs w:val="24"/>
        </w:rPr>
        <w:t xml:space="preserve">nse to Reviewer 2, Comment 11: </w:t>
      </w:r>
      <w:r w:rsidR="002F527F">
        <w:rPr>
          <w:sz w:val="24"/>
          <w:szCs w:val="24"/>
        </w:rPr>
        <w:t>None</w:t>
      </w:r>
    </w:p>
    <w:p w14:paraId="57DB2EDE" w14:textId="77777777" w:rsidR="00B7708F" w:rsidRDefault="00B7708F" w:rsidP="00B7708F">
      <w:pPr>
        <w:spacing w:after="0"/>
        <w:rPr>
          <w:sz w:val="24"/>
          <w:szCs w:val="24"/>
        </w:rPr>
      </w:pPr>
      <w:r w:rsidRPr="00E83712">
        <w:rPr>
          <w:sz w:val="24"/>
          <w:szCs w:val="24"/>
        </w:rPr>
        <w:t>Respo</w:t>
      </w:r>
      <w:r>
        <w:rPr>
          <w:sz w:val="24"/>
          <w:szCs w:val="24"/>
        </w:rPr>
        <w:t>nse to Reviewer</w:t>
      </w:r>
      <w:r w:rsidR="002F527F">
        <w:rPr>
          <w:sz w:val="24"/>
          <w:szCs w:val="24"/>
        </w:rPr>
        <w:t xml:space="preserve"> 2, Comment 12: p 18</w:t>
      </w:r>
    </w:p>
    <w:p w14:paraId="0EA1D072" w14:textId="77777777"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13: p 18</w:t>
      </w:r>
    </w:p>
    <w:p w14:paraId="70C65810" w14:textId="77777777"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14: p 20</w:t>
      </w:r>
    </w:p>
    <w:p w14:paraId="042D55ED" w14:textId="77777777"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15: p 20</w:t>
      </w:r>
    </w:p>
    <w:p w14:paraId="5A461F2A" w14:textId="77777777"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16: p 20</w:t>
      </w:r>
    </w:p>
    <w:p w14:paraId="4F2685B1" w14:textId="77777777"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17: None</w:t>
      </w:r>
    </w:p>
    <w:p w14:paraId="13E3C5AC" w14:textId="77777777" w:rsidR="00B7708F" w:rsidRDefault="00B7708F" w:rsidP="00B7708F">
      <w:pPr>
        <w:spacing w:after="0"/>
        <w:rPr>
          <w:sz w:val="24"/>
          <w:szCs w:val="24"/>
        </w:rPr>
      </w:pPr>
      <w:r w:rsidRPr="00E83712">
        <w:rPr>
          <w:sz w:val="24"/>
          <w:szCs w:val="24"/>
        </w:rPr>
        <w:t>Respo</w:t>
      </w:r>
      <w:r>
        <w:rPr>
          <w:sz w:val="24"/>
          <w:szCs w:val="24"/>
        </w:rPr>
        <w:t xml:space="preserve">nse to </w:t>
      </w:r>
      <w:r w:rsidR="002F527F">
        <w:rPr>
          <w:sz w:val="24"/>
          <w:szCs w:val="24"/>
        </w:rPr>
        <w:t>Reviewer 2, Comment 18: p 21</w:t>
      </w:r>
    </w:p>
    <w:p w14:paraId="24232051" w14:textId="77777777"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19: p 22</w:t>
      </w:r>
    </w:p>
    <w:p w14:paraId="729B8C2E" w14:textId="77777777"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20: p 23</w:t>
      </w:r>
    </w:p>
    <w:p w14:paraId="545DA8DC" w14:textId="77777777" w:rsidR="00B7708F" w:rsidRDefault="00B7708F" w:rsidP="00B7708F">
      <w:pPr>
        <w:spacing w:after="0"/>
        <w:rPr>
          <w:sz w:val="24"/>
          <w:szCs w:val="24"/>
        </w:rPr>
      </w:pPr>
      <w:r w:rsidRPr="00E83712">
        <w:rPr>
          <w:sz w:val="24"/>
          <w:szCs w:val="24"/>
        </w:rPr>
        <w:t>Respo</w:t>
      </w:r>
      <w:r>
        <w:rPr>
          <w:sz w:val="24"/>
          <w:szCs w:val="24"/>
        </w:rPr>
        <w:t xml:space="preserve">nse to Reviewer 2, Comment 21: </w:t>
      </w:r>
      <w:r w:rsidR="002F527F">
        <w:rPr>
          <w:sz w:val="24"/>
          <w:szCs w:val="24"/>
        </w:rPr>
        <w:t>None</w:t>
      </w:r>
    </w:p>
    <w:p w14:paraId="2823EC58" w14:textId="77777777"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22: p 23</w:t>
      </w:r>
    </w:p>
    <w:p w14:paraId="052EBF71" w14:textId="77777777" w:rsidR="00B7708F" w:rsidRDefault="00B7708F" w:rsidP="00B7708F">
      <w:pPr>
        <w:spacing w:after="0"/>
        <w:rPr>
          <w:sz w:val="24"/>
          <w:szCs w:val="24"/>
        </w:rPr>
      </w:pPr>
      <w:r w:rsidRPr="00E83712">
        <w:rPr>
          <w:sz w:val="24"/>
          <w:szCs w:val="24"/>
        </w:rPr>
        <w:t>Respo</w:t>
      </w:r>
      <w:r>
        <w:rPr>
          <w:sz w:val="24"/>
          <w:szCs w:val="24"/>
        </w:rPr>
        <w:t xml:space="preserve">nse to Reviewer 2, Comment 23: p </w:t>
      </w:r>
      <w:r w:rsidR="002F527F">
        <w:rPr>
          <w:sz w:val="24"/>
          <w:szCs w:val="24"/>
        </w:rPr>
        <w:t>24</w:t>
      </w:r>
    </w:p>
    <w:p w14:paraId="6D7312DC" w14:textId="77777777" w:rsidR="00B7708F" w:rsidRDefault="00B7708F" w:rsidP="00B7708F">
      <w:pPr>
        <w:spacing w:after="0"/>
        <w:rPr>
          <w:sz w:val="24"/>
          <w:szCs w:val="24"/>
        </w:rPr>
      </w:pPr>
      <w:r w:rsidRPr="00E83712">
        <w:rPr>
          <w:sz w:val="24"/>
          <w:szCs w:val="24"/>
        </w:rPr>
        <w:lastRenderedPageBreak/>
        <w:t>Respo</w:t>
      </w:r>
      <w:r>
        <w:rPr>
          <w:sz w:val="24"/>
          <w:szCs w:val="24"/>
        </w:rPr>
        <w:t>nse to</w:t>
      </w:r>
      <w:r w:rsidR="002F527F">
        <w:rPr>
          <w:sz w:val="24"/>
          <w:szCs w:val="24"/>
        </w:rPr>
        <w:t xml:space="preserve"> Reviewer 2, Comment 24: p 25</w:t>
      </w:r>
    </w:p>
    <w:p w14:paraId="72A786B1" w14:textId="77777777"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25: None</w:t>
      </w:r>
    </w:p>
    <w:p w14:paraId="1FE72F69" w14:textId="77777777" w:rsidR="00B7708F" w:rsidRDefault="00B7708F" w:rsidP="00B7708F">
      <w:pPr>
        <w:spacing w:after="0"/>
        <w:rPr>
          <w:sz w:val="24"/>
          <w:szCs w:val="24"/>
        </w:rPr>
      </w:pPr>
      <w:r w:rsidRPr="00E83712">
        <w:rPr>
          <w:sz w:val="24"/>
          <w:szCs w:val="24"/>
        </w:rPr>
        <w:t>Respo</w:t>
      </w:r>
      <w:r>
        <w:rPr>
          <w:sz w:val="24"/>
          <w:szCs w:val="24"/>
        </w:rPr>
        <w:t xml:space="preserve">nse to Reviewer 2, Comment 26: </w:t>
      </w:r>
      <w:r w:rsidR="002F527F">
        <w:rPr>
          <w:sz w:val="24"/>
          <w:szCs w:val="24"/>
        </w:rPr>
        <w:t>29</w:t>
      </w:r>
    </w:p>
    <w:p w14:paraId="03129369" w14:textId="77777777"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27: p 31</w:t>
      </w:r>
    </w:p>
    <w:p w14:paraId="7AADC276" w14:textId="77777777"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28: None</w:t>
      </w:r>
    </w:p>
    <w:p w14:paraId="770A2639" w14:textId="77777777" w:rsidR="00B7708F" w:rsidRDefault="00B7708F" w:rsidP="00B7708F">
      <w:pPr>
        <w:spacing w:after="0"/>
        <w:rPr>
          <w:sz w:val="24"/>
          <w:szCs w:val="24"/>
        </w:rPr>
      </w:pPr>
      <w:r w:rsidRPr="00E83712">
        <w:rPr>
          <w:sz w:val="24"/>
          <w:szCs w:val="24"/>
        </w:rPr>
        <w:t>Respo</w:t>
      </w:r>
      <w:r>
        <w:rPr>
          <w:sz w:val="24"/>
          <w:szCs w:val="24"/>
        </w:rPr>
        <w:t>n</w:t>
      </w:r>
      <w:r w:rsidR="002F527F">
        <w:rPr>
          <w:sz w:val="24"/>
          <w:szCs w:val="24"/>
        </w:rPr>
        <w:t>se to Reviewer 2, Comment 29: None</w:t>
      </w:r>
    </w:p>
    <w:p w14:paraId="5B694520" w14:textId="77777777" w:rsidR="00B7708F" w:rsidRDefault="00B7708F" w:rsidP="00F44C98">
      <w:pPr>
        <w:spacing w:after="0"/>
        <w:rPr>
          <w:sz w:val="24"/>
          <w:szCs w:val="24"/>
        </w:rPr>
      </w:pPr>
    </w:p>
    <w:p w14:paraId="708DD688" w14:textId="77777777" w:rsidR="00F44C98" w:rsidRDefault="00F44C98">
      <w:pPr>
        <w:rPr>
          <w:rFonts w:ascii="Arial" w:hAnsi="Arial" w:cs="Arial"/>
          <w:color w:val="222222"/>
          <w:sz w:val="19"/>
          <w:szCs w:val="19"/>
          <w:shd w:val="clear" w:color="auto" w:fill="FFFFFF"/>
        </w:rPr>
      </w:pPr>
    </w:p>
    <w:p w14:paraId="0C6C0D8E" w14:textId="77777777" w:rsidR="00F44C98" w:rsidRDefault="00F44C98">
      <w:pPr>
        <w:rPr>
          <w:rFonts w:ascii="Arial" w:hAnsi="Arial" w:cs="Arial"/>
          <w:color w:val="222222"/>
          <w:sz w:val="19"/>
          <w:szCs w:val="19"/>
          <w:shd w:val="clear" w:color="auto" w:fill="FFFFFF"/>
        </w:rPr>
      </w:pPr>
    </w:p>
    <w:p w14:paraId="2850B4AA" w14:textId="77777777" w:rsidR="00F44C98" w:rsidRDefault="00F44C98">
      <w:pPr>
        <w:rPr>
          <w:rFonts w:ascii="Arial" w:hAnsi="Arial" w:cs="Arial"/>
          <w:color w:val="222222"/>
          <w:sz w:val="19"/>
          <w:szCs w:val="19"/>
          <w:shd w:val="clear" w:color="auto" w:fill="FFFFFF"/>
        </w:rPr>
      </w:pPr>
    </w:p>
    <w:p w14:paraId="3B2F9A73" w14:textId="77777777" w:rsidR="00F44C98" w:rsidRDefault="00F44C98">
      <w:pPr>
        <w:rPr>
          <w:rFonts w:ascii="Arial" w:hAnsi="Arial" w:cs="Arial"/>
          <w:color w:val="222222"/>
          <w:sz w:val="19"/>
          <w:szCs w:val="19"/>
          <w:shd w:val="clear" w:color="auto" w:fill="FFFFFF"/>
        </w:rPr>
      </w:pPr>
    </w:p>
    <w:p w14:paraId="2C450C90" w14:textId="77777777" w:rsidR="00F44C98" w:rsidRDefault="00F44C98">
      <w:pPr>
        <w:rPr>
          <w:rFonts w:ascii="Arial" w:hAnsi="Arial" w:cs="Arial"/>
          <w:color w:val="222222"/>
          <w:sz w:val="19"/>
          <w:szCs w:val="19"/>
          <w:shd w:val="clear" w:color="auto" w:fill="FFFFFF"/>
        </w:rPr>
      </w:pPr>
    </w:p>
    <w:p w14:paraId="6FFFC188" w14:textId="77777777" w:rsidR="00F44C98" w:rsidRDefault="00F44C98">
      <w:pPr>
        <w:rPr>
          <w:rFonts w:ascii="Arial" w:hAnsi="Arial" w:cs="Arial"/>
          <w:color w:val="222222"/>
          <w:sz w:val="19"/>
          <w:szCs w:val="19"/>
          <w:shd w:val="clear" w:color="auto" w:fill="FFFFFF"/>
        </w:rPr>
      </w:pPr>
    </w:p>
    <w:p w14:paraId="41B07AB6" w14:textId="77777777" w:rsidR="00F44C98" w:rsidRDefault="00F44C98">
      <w:pPr>
        <w:rPr>
          <w:rFonts w:ascii="Arial" w:hAnsi="Arial" w:cs="Arial"/>
          <w:color w:val="222222"/>
          <w:sz w:val="19"/>
          <w:szCs w:val="19"/>
          <w:shd w:val="clear" w:color="auto" w:fill="FFFFFF"/>
        </w:rPr>
      </w:pPr>
    </w:p>
    <w:p w14:paraId="2A607F25" w14:textId="77777777" w:rsidR="00F44C98" w:rsidRDefault="00F44C98">
      <w:pPr>
        <w:rPr>
          <w:rFonts w:ascii="Arial" w:hAnsi="Arial" w:cs="Arial"/>
          <w:color w:val="222222"/>
          <w:sz w:val="19"/>
          <w:szCs w:val="19"/>
          <w:shd w:val="clear" w:color="auto" w:fill="FFFFFF"/>
        </w:rPr>
      </w:pPr>
    </w:p>
    <w:p w14:paraId="52FA7EEA" w14:textId="77777777" w:rsidR="00F44C98" w:rsidRDefault="00F44C98">
      <w:pPr>
        <w:rPr>
          <w:rFonts w:ascii="Arial" w:hAnsi="Arial" w:cs="Arial"/>
          <w:color w:val="222222"/>
          <w:sz w:val="19"/>
          <w:szCs w:val="19"/>
          <w:shd w:val="clear" w:color="auto" w:fill="FFFFFF"/>
        </w:rPr>
      </w:pPr>
    </w:p>
    <w:p w14:paraId="6EE3B3FE" w14:textId="77777777" w:rsidR="009C1C24" w:rsidRDefault="009C1C24">
      <w:pPr>
        <w:rPr>
          <w:rFonts w:ascii="Arial" w:hAnsi="Arial" w:cs="Arial"/>
          <w:color w:val="222222"/>
          <w:sz w:val="19"/>
          <w:szCs w:val="19"/>
          <w:shd w:val="clear" w:color="auto" w:fill="FFFFFF"/>
        </w:rPr>
      </w:pPr>
    </w:p>
    <w:p w14:paraId="307D0113" w14:textId="77777777" w:rsidR="00B7708F" w:rsidRDefault="00B7708F">
      <w:pPr>
        <w:rPr>
          <w:rFonts w:ascii="Arial" w:hAnsi="Arial" w:cs="Arial"/>
          <w:color w:val="222222"/>
          <w:sz w:val="19"/>
          <w:szCs w:val="19"/>
          <w:shd w:val="clear" w:color="auto" w:fill="FFFFFF"/>
        </w:rPr>
      </w:pPr>
    </w:p>
    <w:p w14:paraId="469EFBA9" w14:textId="77777777" w:rsidR="00B7708F" w:rsidRDefault="00B7708F">
      <w:pPr>
        <w:rPr>
          <w:rFonts w:ascii="Arial" w:hAnsi="Arial" w:cs="Arial"/>
          <w:color w:val="222222"/>
          <w:sz w:val="19"/>
          <w:szCs w:val="19"/>
          <w:shd w:val="clear" w:color="auto" w:fill="FFFFFF"/>
        </w:rPr>
      </w:pPr>
    </w:p>
    <w:p w14:paraId="5C29605A" w14:textId="77777777" w:rsidR="00B7708F" w:rsidRDefault="00B7708F">
      <w:pPr>
        <w:rPr>
          <w:rFonts w:ascii="Arial" w:hAnsi="Arial" w:cs="Arial"/>
          <w:color w:val="222222"/>
          <w:sz w:val="19"/>
          <w:szCs w:val="19"/>
          <w:shd w:val="clear" w:color="auto" w:fill="FFFFFF"/>
        </w:rPr>
      </w:pPr>
    </w:p>
    <w:p w14:paraId="3A62545B" w14:textId="77777777" w:rsidR="00B7708F" w:rsidRDefault="00B7708F">
      <w:pPr>
        <w:rPr>
          <w:rFonts w:ascii="Arial" w:hAnsi="Arial" w:cs="Arial"/>
          <w:color w:val="222222"/>
          <w:sz w:val="19"/>
          <w:szCs w:val="19"/>
          <w:shd w:val="clear" w:color="auto" w:fill="FFFFFF"/>
        </w:rPr>
      </w:pPr>
    </w:p>
    <w:p w14:paraId="694B03F8" w14:textId="77777777" w:rsidR="00B7708F" w:rsidRDefault="00B7708F">
      <w:pPr>
        <w:rPr>
          <w:rFonts w:ascii="Arial" w:hAnsi="Arial" w:cs="Arial"/>
          <w:color w:val="222222"/>
          <w:sz w:val="19"/>
          <w:szCs w:val="19"/>
          <w:shd w:val="clear" w:color="auto" w:fill="FFFFFF"/>
        </w:rPr>
      </w:pPr>
    </w:p>
    <w:p w14:paraId="7DE423EC" w14:textId="77777777" w:rsidR="00B7708F" w:rsidRDefault="00B7708F">
      <w:pPr>
        <w:rPr>
          <w:rFonts w:ascii="Arial" w:hAnsi="Arial" w:cs="Arial"/>
          <w:color w:val="222222"/>
          <w:sz w:val="19"/>
          <w:szCs w:val="19"/>
          <w:shd w:val="clear" w:color="auto" w:fill="FFFFFF"/>
        </w:rPr>
      </w:pPr>
    </w:p>
    <w:p w14:paraId="344304FA" w14:textId="77777777" w:rsidR="00B7708F" w:rsidRDefault="00B7708F">
      <w:pPr>
        <w:rPr>
          <w:rFonts w:ascii="Arial" w:hAnsi="Arial" w:cs="Arial"/>
          <w:color w:val="222222"/>
          <w:sz w:val="19"/>
          <w:szCs w:val="19"/>
          <w:shd w:val="clear" w:color="auto" w:fill="FFFFFF"/>
        </w:rPr>
      </w:pPr>
    </w:p>
    <w:p w14:paraId="0A22C88F" w14:textId="77777777" w:rsidR="00B7708F" w:rsidRDefault="00B7708F">
      <w:pPr>
        <w:rPr>
          <w:rFonts w:ascii="Arial" w:hAnsi="Arial" w:cs="Arial"/>
          <w:color w:val="222222"/>
          <w:sz w:val="19"/>
          <w:szCs w:val="19"/>
          <w:shd w:val="clear" w:color="auto" w:fill="FFFFFF"/>
        </w:rPr>
      </w:pPr>
    </w:p>
    <w:p w14:paraId="7374D257" w14:textId="77777777" w:rsidR="00B7708F" w:rsidRDefault="00B7708F">
      <w:pPr>
        <w:rPr>
          <w:rFonts w:ascii="Arial" w:hAnsi="Arial" w:cs="Arial"/>
          <w:color w:val="222222"/>
          <w:sz w:val="19"/>
          <w:szCs w:val="19"/>
          <w:shd w:val="clear" w:color="auto" w:fill="FFFFFF"/>
        </w:rPr>
      </w:pPr>
    </w:p>
    <w:p w14:paraId="63B63CE1" w14:textId="77777777" w:rsidR="00B7708F" w:rsidRDefault="00B7708F">
      <w:pPr>
        <w:rPr>
          <w:rFonts w:ascii="Arial" w:hAnsi="Arial" w:cs="Arial"/>
          <w:color w:val="222222"/>
          <w:sz w:val="19"/>
          <w:szCs w:val="19"/>
          <w:shd w:val="clear" w:color="auto" w:fill="FFFFFF"/>
        </w:rPr>
      </w:pPr>
    </w:p>
    <w:p w14:paraId="614A6585" w14:textId="77777777" w:rsidR="00B7708F" w:rsidRDefault="00B7708F">
      <w:pPr>
        <w:rPr>
          <w:rFonts w:ascii="Arial" w:hAnsi="Arial" w:cs="Arial"/>
          <w:color w:val="222222"/>
          <w:sz w:val="19"/>
          <w:szCs w:val="19"/>
          <w:shd w:val="clear" w:color="auto" w:fill="FFFFFF"/>
        </w:rPr>
      </w:pPr>
    </w:p>
    <w:p w14:paraId="7E257ABA" w14:textId="77777777" w:rsidR="00B7708F" w:rsidRDefault="00B7708F">
      <w:pPr>
        <w:rPr>
          <w:rFonts w:ascii="Arial" w:hAnsi="Arial" w:cs="Arial"/>
          <w:color w:val="222222"/>
          <w:sz w:val="19"/>
          <w:szCs w:val="19"/>
          <w:shd w:val="clear" w:color="auto" w:fill="FFFFFF"/>
        </w:rPr>
      </w:pPr>
    </w:p>
    <w:p w14:paraId="7EE2227C" w14:textId="77777777" w:rsidR="00B7708F" w:rsidRDefault="00B7708F">
      <w:pPr>
        <w:rPr>
          <w:rFonts w:ascii="Arial" w:hAnsi="Arial" w:cs="Arial"/>
          <w:color w:val="222222"/>
          <w:sz w:val="19"/>
          <w:szCs w:val="19"/>
          <w:shd w:val="clear" w:color="auto" w:fill="FFFFFF"/>
        </w:rPr>
      </w:pPr>
    </w:p>
    <w:p w14:paraId="4451E50F" w14:textId="77777777" w:rsidR="008D6A68" w:rsidRDefault="008D6A68">
      <w:pPr>
        <w:rPr>
          <w:rFonts w:ascii="Cambria" w:hAnsi="Cambria"/>
          <w:sz w:val="32"/>
        </w:rPr>
      </w:pPr>
    </w:p>
    <w:p w14:paraId="14CD4D97" w14:textId="77777777" w:rsidR="008D6A68" w:rsidRDefault="008D6A68">
      <w:pPr>
        <w:rPr>
          <w:rFonts w:ascii="Cambria" w:hAnsi="Cambria"/>
          <w:sz w:val="32"/>
        </w:rPr>
      </w:pPr>
    </w:p>
    <w:p w14:paraId="232644DE" w14:textId="77777777" w:rsidR="008D6A68" w:rsidRDefault="00F44C98">
      <w:pPr>
        <w:rPr>
          <w:rFonts w:ascii="Arial" w:hAnsi="Arial" w:cs="Arial"/>
          <w:color w:val="222222"/>
          <w:sz w:val="19"/>
          <w:szCs w:val="19"/>
        </w:rPr>
      </w:pPr>
      <w:r>
        <w:rPr>
          <w:rFonts w:ascii="Cambria" w:hAnsi="Cambria"/>
          <w:sz w:val="32"/>
        </w:rPr>
        <w:lastRenderedPageBreak/>
        <w:t>Reviewer #1</w:t>
      </w:r>
      <w:r w:rsidR="0027096E">
        <w:rPr>
          <w:rFonts w:ascii="Arial" w:hAnsi="Arial" w:cs="Arial"/>
          <w:color w:val="222222"/>
          <w:sz w:val="19"/>
          <w:szCs w:val="19"/>
        </w:rPr>
        <w:br/>
      </w:r>
      <w:r w:rsidR="0027096E">
        <w:rPr>
          <w:rFonts w:ascii="Arial" w:hAnsi="Arial" w:cs="Arial"/>
          <w:color w:val="222222"/>
          <w:sz w:val="19"/>
          <w:szCs w:val="19"/>
        </w:rPr>
        <w:br/>
      </w:r>
      <w:r w:rsidR="0027096E" w:rsidRPr="00794499">
        <w:rPr>
          <w:rFonts w:ascii="Arial" w:hAnsi="Arial" w:cs="Arial"/>
          <w:b/>
          <w:color w:val="222222"/>
          <w:sz w:val="19"/>
          <w:szCs w:val="19"/>
          <w:shd w:val="clear" w:color="auto" w:fill="FFFFFF"/>
        </w:rPr>
        <w:t xml:space="preserve">Recommendation: </w:t>
      </w:r>
      <w:r w:rsidR="00890DA2">
        <w:rPr>
          <w:rFonts w:ascii="Arial" w:hAnsi="Arial" w:cs="Arial"/>
          <w:b/>
          <w:color w:val="222222"/>
          <w:sz w:val="19"/>
          <w:szCs w:val="19"/>
          <w:shd w:val="clear" w:color="auto" w:fill="FFFFFF"/>
        </w:rPr>
        <w:t>Optional revisions</w:t>
      </w:r>
      <w:r w:rsidR="0027096E">
        <w:rPr>
          <w:rFonts w:ascii="Arial" w:hAnsi="Arial" w:cs="Arial"/>
          <w:color w:val="222222"/>
          <w:sz w:val="19"/>
          <w:szCs w:val="19"/>
        </w:rPr>
        <w:br/>
      </w:r>
    </w:p>
    <w:p w14:paraId="0E2CB62B" w14:textId="77777777" w:rsidR="008D6A68" w:rsidRPr="008D6A68" w:rsidRDefault="008D6A68" w:rsidP="008D6A68">
      <w:pPr>
        <w:rPr>
          <w:rFonts w:ascii="Cambria" w:hAnsi="Cambria"/>
          <w:b/>
          <w:u w:val="single"/>
        </w:rPr>
      </w:pPr>
      <w:r w:rsidRPr="008D6A68">
        <w:rPr>
          <w:rFonts w:ascii="Cambria" w:hAnsi="Cambria"/>
          <w:b/>
          <w:u w:val="single"/>
        </w:rPr>
        <w:t>General:</w:t>
      </w:r>
    </w:p>
    <w:p w14:paraId="645547F7" w14:textId="77777777"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The authors present an in-depth study on the capabilities of interaction potential functions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to concurrently describe vapor-liquid equilibria (VLE) and supercritical states (SCS). This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assessment is laid out in full detail for ethane, for which a particularly accurate fundamental</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equation of state is available. Seven additional alkanes up to octane are considered in that</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sense as well.</w:t>
      </w:r>
    </w:p>
    <w:p w14:paraId="36B6BF59" w14:textId="77777777"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It is shown that a wide range of force field parameterizations from the literature cannot</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simultaneously cover VLE and SCS with a high accuracy. More importantly, the authors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studied whether any other parameterizations of the generalized λ-6 Mie potential may fulfill</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this task. Therein, λ stands for the varying (integer) exponent of the repulsive interaction</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polynomial. For that purpose, the Bayesian inference method was employed, which is a</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rather new and interesting approach in this field. Based on convincing arguments, it is found</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that united atom Mie λ-6 potential functions are not sufficient. Instead, other even more</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general potential functions are required to cover the considered thermodynamic properties</w:t>
      </w:r>
      <w:r w:rsidR="00D6543B">
        <w:rPr>
          <w:rFonts w:ascii="Arial" w:hAnsi="Arial" w:cs="Arial"/>
          <w:color w:val="222222"/>
          <w:sz w:val="19"/>
          <w:szCs w:val="19"/>
          <w:shd w:val="clear" w:color="auto" w:fill="FFFFFF"/>
        </w:rPr>
        <w:t xml:space="preserve"> in a highly accurate manner.</w:t>
      </w:r>
    </w:p>
    <w:p w14:paraId="1BD79366" w14:textId="77777777" w:rsidR="008D6A68" w:rsidRP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The paper is also written well and definitively merits publication.</w:t>
      </w:r>
    </w:p>
    <w:p w14:paraId="383E7045" w14:textId="77777777" w:rsidR="008D6A68" w:rsidRPr="006B06FC" w:rsidRDefault="008D6A68" w:rsidP="008D6A68">
      <w:pPr>
        <w:rPr>
          <w:rFonts w:ascii="Cambria" w:hAnsi="Cambria"/>
          <w:b/>
          <w:i/>
          <w:sz w:val="24"/>
        </w:rPr>
      </w:pPr>
      <w:r w:rsidRPr="006B06FC">
        <w:rPr>
          <w:b/>
          <w:i/>
          <w:color w:val="00B0F0"/>
        </w:rPr>
        <w:t>Response</w:t>
      </w:r>
    </w:p>
    <w:p w14:paraId="4E65D418" w14:textId="77777777" w:rsidR="008D6A68" w:rsidRDefault="008D6A68" w:rsidP="008D6A68">
      <w:pPr>
        <w:rPr>
          <w:rFonts w:ascii="Arial" w:hAnsi="Arial" w:cs="Arial"/>
          <w:color w:val="222222"/>
          <w:sz w:val="19"/>
          <w:szCs w:val="19"/>
          <w:shd w:val="clear" w:color="auto" w:fill="FFFFFF"/>
        </w:rPr>
      </w:pPr>
      <w:r>
        <w:rPr>
          <w:rFonts w:ascii="Arial" w:hAnsi="Arial" w:cs="Arial"/>
          <w:color w:val="00B0F0"/>
          <w:sz w:val="19"/>
          <w:szCs w:val="19"/>
        </w:rPr>
        <w:t>We are pleased that the first reviewer finds our manuscript ready for publication.</w:t>
      </w:r>
    </w:p>
    <w:p w14:paraId="33866C12" w14:textId="77777777" w:rsidR="00F44C98" w:rsidRPr="006B06FC" w:rsidRDefault="00F44C98" w:rsidP="00F44C98">
      <w:pPr>
        <w:rPr>
          <w:rFonts w:ascii="Cambria" w:hAnsi="Cambria"/>
          <w:b/>
          <w:u w:val="single"/>
        </w:rPr>
      </w:pPr>
      <w:r w:rsidRPr="006B06FC">
        <w:rPr>
          <w:rFonts w:ascii="Cambria" w:hAnsi="Cambria"/>
          <w:b/>
          <w:u w:val="single"/>
        </w:rPr>
        <w:t>Comment #1</w:t>
      </w:r>
    </w:p>
    <w:p w14:paraId="46ECAFBA" w14:textId="77777777" w:rsidR="0027096E"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On pages 19, 20 and 22, the probability distribution function “Pr( )” is alternatively</w:t>
      </w:r>
      <w:r>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expressed as “L( )”, which makes reading more difficult than necessary.</w:t>
      </w:r>
    </w:p>
    <w:p w14:paraId="011E4D76" w14:textId="77777777"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14:paraId="028E6803" w14:textId="77777777" w:rsidR="00D6543B" w:rsidRDefault="008D6A68" w:rsidP="00F44C98">
      <w:pPr>
        <w:rPr>
          <w:rFonts w:ascii="Cambria" w:hAnsi="Cambria"/>
          <w:b/>
          <w:u w:val="single"/>
        </w:rPr>
      </w:pPr>
      <w:r>
        <w:rPr>
          <w:rFonts w:ascii="Arial" w:hAnsi="Arial" w:cs="Arial"/>
          <w:color w:val="00B0F0"/>
          <w:sz w:val="19"/>
          <w:szCs w:val="19"/>
          <w:shd w:val="clear" w:color="auto" w:fill="FFFFFF"/>
        </w:rPr>
        <w:t xml:space="preserve">The use of </w:t>
      </w:r>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L()</w:t>
      </w:r>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 xml:space="preserve"> for likelihood is much more common in the literature than using </w:t>
      </w:r>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Pr</w:t>
      </w:r>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 One key reason for use of L() is because the various Pr() terms are easily confused (note that the only difference between the posterior and the likelihood is the order of the terms inside the parentheses). For this reason, we d</w:t>
      </w:r>
      <w:r w:rsidR="00D6543B">
        <w:rPr>
          <w:rFonts w:ascii="Arial" w:hAnsi="Arial" w:cs="Arial"/>
          <w:color w:val="00B0F0"/>
          <w:sz w:val="19"/>
          <w:szCs w:val="19"/>
          <w:shd w:val="clear" w:color="auto" w:fill="FFFFFF"/>
        </w:rPr>
        <w:t>id not implement this recommendation.</w:t>
      </w:r>
      <w:r w:rsidR="00F44C98">
        <w:rPr>
          <w:rFonts w:ascii="Arial" w:hAnsi="Arial" w:cs="Arial"/>
          <w:color w:val="00B0F0"/>
          <w:sz w:val="19"/>
          <w:szCs w:val="19"/>
          <w:shd w:val="clear" w:color="auto" w:fill="FFFFFF"/>
        </w:rPr>
        <w:t xml:space="preserve"> </w:t>
      </w:r>
      <w:r w:rsidR="00D6543B">
        <w:rPr>
          <w:rFonts w:ascii="Arial" w:hAnsi="Arial" w:cs="Arial"/>
          <w:color w:val="222222"/>
          <w:sz w:val="19"/>
          <w:szCs w:val="19"/>
        </w:rPr>
        <w:br/>
      </w:r>
    </w:p>
    <w:p w14:paraId="2C38DACA" w14:textId="77777777"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14:paraId="1C2E2FFE" w14:textId="77777777"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Because Bayesian inference is rather new in this field, it would be beneficial for the reader</w:t>
      </w:r>
      <w:r>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 xml:space="preserve">when the according section “A. Bayesian Inference” </w:t>
      </w:r>
      <w:r>
        <w:rPr>
          <w:rFonts w:ascii="Arial" w:hAnsi="Arial" w:cs="Arial"/>
          <w:color w:val="222222"/>
          <w:sz w:val="19"/>
          <w:szCs w:val="19"/>
          <w:shd w:val="clear" w:color="auto" w:fill="FFFFFF"/>
        </w:rPr>
        <w:t xml:space="preserve">would be extended such that the </w:t>
      </w:r>
      <w:r w:rsidRPr="008D6A68">
        <w:rPr>
          <w:rFonts w:ascii="Arial" w:hAnsi="Arial" w:cs="Arial"/>
          <w:color w:val="222222"/>
          <w:sz w:val="19"/>
          <w:szCs w:val="19"/>
          <w:shd w:val="clear" w:color="auto" w:fill="FFFFFF"/>
        </w:rPr>
        <w:t>equations are written down even more explicitly.</w:t>
      </w:r>
    </w:p>
    <w:p w14:paraId="32F3DBBC" w14:textId="77777777" w:rsidR="00F44C98" w:rsidRPr="006B06FC" w:rsidRDefault="00F44C98" w:rsidP="008D6A68">
      <w:pPr>
        <w:rPr>
          <w:rFonts w:ascii="Cambria" w:hAnsi="Cambria"/>
          <w:b/>
          <w:i/>
          <w:sz w:val="24"/>
        </w:rPr>
      </w:pPr>
      <w:r w:rsidRPr="006B06FC">
        <w:rPr>
          <w:b/>
          <w:i/>
          <w:color w:val="00B0F0"/>
        </w:rPr>
        <w:t>Response</w:t>
      </w:r>
      <w:r>
        <w:rPr>
          <w:b/>
          <w:i/>
          <w:color w:val="00B0F0"/>
        </w:rPr>
        <w:t xml:space="preserve"> #2</w:t>
      </w:r>
    </w:p>
    <w:p w14:paraId="50417CD2" w14:textId="77777777" w:rsidR="00794499" w:rsidRDefault="00D6543B">
      <w:pPr>
        <w:rPr>
          <w:rFonts w:ascii="Arial" w:hAnsi="Arial" w:cs="Arial"/>
          <w:color w:val="222222"/>
          <w:sz w:val="19"/>
          <w:szCs w:val="19"/>
          <w:shd w:val="clear" w:color="auto" w:fill="FFFFFF"/>
        </w:rPr>
      </w:pPr>
      <w:r>
        <w:rPr>
          <w:rFonts w:ascii="Arial" w:hAnsi="Arial" w:cs="Arial"/>
          <w:color w:val="00B0F0"/>
          <w:sz w:val="19"/>
          <w:szCs w:val="19"/>
        </w:rPr>
        <w:t xml:space="preserve">In accordance with </w:t>
      </w:r>
      <w:r w:rsidR="00171B48">
        <w:rPr>
          <w:rFonts w:ascii="Arial" w:hAnsi="Arial" w:cs="Arial"/>
          <w:color w:val="00B0F0"/>
          <w:sz w:val="19"/>
          <w:szCs w:val="19"/>
        </w:rPr>
        <w:t>this comment and</w:t>
      </w:r>
      <w:r w:rsidR="00F65D68">
        <w:rPr>
          <w:rFonts w:ascii="Arial" w:hAnsi="Arial" w:cs="Arial"/>
          <w:color w:val="00B0F0"/>
          <w:sz w:val="19"/>
          <w:szCs w:val="19"/>
        </w:rPr>
        <w:t xml:space="preserve"> comment #19 of Reviewer 2</w:t>
      </w:r>
      <w:r>
        <w:rPr>
          <w:rFonts w:ascii="Arial" w:hAnsi="Arial" w:cs="Arial"/>
          <w:color w:val="00B0F0"/>
          <w:sz w:val="19"/>
          <w:szCs w:val="19"/>
        </w:rPr>
        <w:t xml:space="preserve">, we </w:t>
      </w:r>
      <w:r w:rsidR="007D01F1">
        <w:rPr>
          <w:rFonts w:ascii="Arial" w:hAnsi="Arial" w:cs="Arial"/>
          <w:color w:val="00B0F0"/>
          <w:sz w:val="19"/>
          <w:szCs w:val="19"/>
        </w:rPr>
        <w:t>explicitly express</w:t>
      </w:r>
      <w:r>
        <w:rPr>
          <w:rFonts w:ascii="Arial" w:hAnsi="Arial" w:cs="Arial"/>
          <w:color w:val="00B0F0"/>
          <w:sz w:val="19"/>
          <w:szCs w:val="19"/>
        </w:rPr>
        <w:t xml:space="preserve"> how the likelihood function is computed </w:t>
      </w:r>
      <w:r w:rsidR="00E967AA">
        <w:rPr>
          <w:rFonts w:ascii="Arial" w:hAnsi="Arial" w:cs="Arial"/>
          <w:color w:val="00B0F0"/>
          <w:sz w:val="19"/>
          <w:szCs w:val="19"/>
        </w:rPr>
        <w:t xml:space="preserve">in Equation 18 </w:t>
      </w:r>
      <w:r>
        <w:rPr>
          <w:rFonts w:ascii="Arial" w:hAnsi="Arial" w:cs="Arial"/>
          <w:color w:val="00B0F0"/>
          <w:sz w:val="19"/>
          <w:szCs w:val="19"/>
        </w:rPr>
        <w:t xml:space="preserve">on page </w:t>
      </w:r>
      <w:r w:rsidR="00E967AA">
        <w:rPr>
          <w:rFonts w:ascii="Arial" w:hAnsi="Arial" w:cs="Arial"/>
          <w:color w:val="00B0F0"/>
          <w:sz w:val="19"/>
          <w:szCs w:val="19"/>
        </w:rPr>
        <w:t>22</w:t>
      </w:r>
      <w:r>
        <w:rPr>
          <w:rFonts w:ascii="Arial" w:hAnsi="Arial" w:cs="Arial"/>
          <w:color w:val="00B0F0"/>
          <w:sz w:val="19"/>
          <w:szCs w:val="19"/>
        </w:rPr>
        <w:t>.</w:t>
      </w:r>
      <w:r w:rsidR="00F44C98">
        <w:rPr>
          <w:rFonts w:ascii="Arial" w:hAnsi="Arial" w:cs="Arial"/>
          <w:color w:val="222222"/>
          <w:sz w:val="19"/>
          <w:szCs w:val="19"/>
        </w:rPr>
        <w:t xml:space="preserve"> </w:t>
      </w:r>
      <w:r w:rsidR="0027096E">
        <w:rPr>
          <w:rFonts w:ascii="Arial" w:hAnsi="Arial" w:cs="Arial"/>
          <w:color w:val="222222"/>
          <w:sz w:val="19"/>
          <w:szCs w:val="19"/>
        </w:rPr>
        <w:br/>
      </w:r>
    </w:p>
    <w:p w14:paraId="7B5E6B5A" w14:textId="77777777" w:rsidR="00D6543B" w:rsidRDefault="00D6543B">
      <w:pPr>
        <w:rPr>
          <w:rFonts w:ascii="Arial" w:hAnsi="Arial" w:cs="Arial"/>
          <w:color w:val="222222"/>
          <w:sz w:val="19"/>
          <w:szCs w:val="19"/>
          <w:shd w:val="clear" w:color="auto" w:fill="FFFFFF"/>
        </w:rPr>
      </w:pPr>
    </w:p>
    <w:p w14:paraId="704942CB" w14:textId="77777777" w:rsidR="00171B48" w:rsidRDefault="00171B48">
      <w:pPr>
        <w:rPr>
          <w:rFonts w:ascii="Arial" w:hAnsi="Arial" w:cs="Arial"/>
          <w:color w:val="222222"/>
          <w:sz w:val="19"/>
          <w:szCs w:val="19"/>
          <w:shd w:val="clear" w:color="auto" w:fill="FFFFFF"/>
        </w:rPr>
      </w:pPr>
    </w:p>
    <w:p w14:paraId="4594638D" w14:textId="77777777" w:rsidR="0027096E" w:rsidRDefault="00794499">
      <w:pPr>
        <w:rPr>
          <w:rFonts w:ascii="Arial" w:hAnsi="Arial" w:cs="Arial"/>
          <w:b/>
          <w:color w:val="222222"/>
          <w:sz w:val="19"/>
          <w:szCs w:val="19"/>
          <w:shd w:val="clear" w:color="auto" w:fill="FFFFFF"/>
        </w:rPr>
      </w:pPr>
      <w:r>
        <w:rPr>
          <w:rFonts w:ascii="Cambria" w:hAnsi="Cambria"/>
          <w:sz w:val="32"/>
        </w:rPr>
        <w:t>Reviewer #2</w:t>
      </w:r>
      <w:r w:rsidR="0027096E">
        <w:rPr>
          <w:rFonts w:ascii="Arial" w:hAnsi="Arial" w:cs="Arial"/>
          <w:color w:val="222222"/>
          <w:sz w:val="19"/>
          <w:szCs w:val="19"/>
        </w:rPr>
        <w:br/>
      </w:r>
      <w:r w:rsidR="0027096E">
        <w:rPr>
          <w:rFonts w:ascii="Arial" w:hAnsi="Arial" w:cs="Arial"/>
          <w:color w:val="222222"/>
          <w:sz w:val="19"/>
          <w:szCs w:val="19"/>
        </w:rPr>
        <w:br/>
      </w:r>
      <w:r w:rsidR="0027096E" w:rsidRPr="00794499">
        <w:rPr>
          <w:rFonts w:ascii="Arial" w:hAnsi="Arial" w:cs="Arial"/>
          <w:b/>
          <w:color w:val="222222"/>
          <w:sz w:val="19"/>
          <w:szCs w:val="19"/>
          <w:shd w:val="clear" w:color="auto" w:fill="FFFFFF"/>
        </w:rPr>
        <w:t xml:space="preserve">Recommendation: </w:t>
      </w:r>
      <w:r w:rsidR="00890DA2">
        <w:rPr>
          <w:rFonts w:ascii="Arial" w:hAnsi="Arial" w:cs="Arial"/>
          <w:b/>
          <w:color w:val="222222"/>
          <w:sz w:val="19"/>
          <w:szCs w:val="19"/>
          <w:shd w:val="clear" w:color="auto" w:fill="FFFFFF"/>
        </w:rPr>
        <w:t>Revisions</w:t>
      </w:r>
    </w:p>
    <w:p w14:paraId="68BBF129" w14:textId="77777777" w:rsidR="00890DA2" w:rsidRDefault="00890DA2" w:rsidP="00890DA2">
      <w:r>
        <w:t>This manuscript considers so-called transferable united atom intermolecular potentials suggested by others in the literature. Such potentials are usually adjusted to vapor-liquid equilibrium (VLE) data. Competing functional forms exist and are in wide use for hydrocarbons. The authors focus on one particularly promising Lennard-Jones type variant with repulsion exponents other than the usual λ=12 (Mie λ-6 potential).</w:t>
      </w:r>
    </w:p>
    <w:p w14:paraId="0D1FA30A" w14:textId="77777777" w:rsidR="00890DA2" w:rsidRDefault="00890DA2">
      <w:pPr>
        <w:rPr>
          <w:rFonts w:ascii="Cambria" w:hAnsi="Cambria"/>
          <w:b/>
          <w:u w:val="single"/>
        </w:rPr>
      </w:pPr>
      <w:r>
        <w:t xml:space="preserve">The authors rightly note that potentials adjusted to VLE data are rarely tested at remote conditions. They also rightly note that molecular simulation has evolved to a point of direct involvement in equation of state (EOS) development, where inclusion of remote conditions are crucial. It is in this context that the unpleasant (for the inventors and proponents of Mie λ-6 transferable potentials) conclusions of this work are important and should be disseminated. The problem at hand is clearly stated. Strategies for solutions appear to be sophisticated. The amount of work committed to reach clear outcomes is large. Existing literature appears to be adequately researched. I do, though, have some comments the authors may wish to consider. </w:t>
      </w:r>
    </w:p>
    <w:p w14:paraId="11BE74C0" w14:textId="77777777" w:rsidR="00890DA2" w:rsidRPr="00890DA2" w:rsidRDefault="00890DA2">
      <w:pPr>
        <w:rPr>
          <w:rFonts w:ascii="Cambria" w:hAnsi="Cambria"/>
          <w:b/>
          <w:u w:val="single"/>
        </w:rPr>
      </w:pPr>
      <w:r>
        <w:rPr>
          <w:rFonts w:ascii="Cambria" w:hAnsi="Cambria"/>
          <w:b/>
          <w:u w:val="single"/>
        </w:rPr>
        <w:t>General:</w:t>
      </w:r>
    </w:p>
    <w:p w14:paraId="5291B37B" w14:textId="77777777" w:rsidR="00890DA2" w:rsidRDefault="00890DA2" w:rsidP="00890DA2">
      <w:r>
        <w:t>The manuscript is very long. Sections I (Introduction</w:t>
      </w:r>
      <w:commentRangeStart w:id="1"/>
      <w:r>
        <w:t>), II (Molecular Dynamics), and III (Case Study) are written in the style of a thesis and can be shortened by tightening the text</w:t>
      </w:r>
      <w:commentRangeEnd w:id="1"/>
      <w:r w:rsidR="007C5926">
        <w:rPr>
          <w:rStyle w:val="CommentReference"/>
        </w:rPr>
        <w:commentReference w:id="1"/>
      </w:r>
      <w:r>
        <w:t>.</w:t>
      </w:r>
    </w:p>
    <w:p w14:paraId="3A9F4555" w14:textId="77777777" w:rsidR="00890DA2" w:rsidRDefault="00890DA2" w:rsidP="00890DA2">
      <w:r>
        <w:t>On the contrary, section IV (Uncertainty Quantification) is too brief and confusing for a non-expert in Bayesian inference to grasp the essentials. The text does not flow right. The projected audience of this work is most likely not familiar with the underlying statistics. It would be helpful to stay closer to the problem at hand with more information on what to do with the equations.</w:t>
      </w:r>
    </w:p>
    <w:p w14:paraId="0B33AAF2" w14:textId="77777777" w:rsidR="006C77BD" w:rsidRDefault="00890DA2" w:rsidP="00890DA2">
      <w:r>
        <w:t>It appears to me that the authors’ “surrogate model” in part B, aw</w:t>
      </w:r>
      <w:r w:rsidR="00AA582E">
        <w:t>kwardly abbreviated “MBAR-ITIC” p</w:t>
      </w:r>
      <w:r>
        <w:t xml:space="preserve">rocedure, results from straightforward application of standard thermodynamic relations. It is not mentioned how the equality of chemical potentials for VLE calculations is incorporated. I also noted that their reference [5] claims that complete fundamental EOS including VLE and critical points can be reliably obtained from not much more molecular simulations than the authors used in this work (around 20). Such a procedure could replace their “surrogate model” altogether for future work. With section V the thesis style returns (see above). </w:t>
      </w:r>
    </w:p>
    <w:p w14:paraId="5831A9F4" w14:textId="77777777" w:rsidR="006C77BD" w:rsidRDefault="00890DA2" w:rsidP="00890DA2">
      <w:r>
        <w:t xml:space="preserve">I may have missed it but I cannot see a hint why no results for branched hydrocarbons are shown (supplement?). </w:t>
      </w:r>
    </w:p>
    <w:p w14:paraId="0451DDA5" w14:textId="77777777" w:rsidR="00890DA2" w:rsidRDefault="00890DA2" w:rsidP="00890DA2">
      <w:r>
        <w:t xml:space="preserve">Figure and table captions should include references and substances. </w:t>
      </w:r>
    </w:p>
    <w:p w14:paraId="53B0BAE9" w14:textId="77777777" w:rsidR="00890DA2" w:rsidRDefault="00890DA2"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14:paraId="3DFF70C9" w14:textId="77777777" w:rsidR="00F65D68" w:rsidRDefault="00F65D68" w:rsidP="00C77872">
      <w:pPr>
        <w:rPr>
          <w:rFonts w:ascii="Arial" w:hAnsi="Arial" w:cs="Arial"/>
          <w:color w:val="00B0F0"/>
          <w:sz w:val="19"/>
          <w:szCs w:val="19"/>
          <w:shd w:val="clear" w:color="auto" w:fill="FFFFFF"/>
        </w:rPr>
      </w:pPr>
      <w:r>
        <w:rPr>
          <w:rFonts w:ascii="Arial" w:hAnsi="Arial" w:cs="Arial"/>
          <w:color w:val="00B0F0"/>
          <w:sz w:val="19"/>
          <w:szCs w:val="19"/>
          <w:shd w:val="clear" w:color="auto" w:fill="FFFFFF"/>
        </w:rPr>
        <w:t>Although the manuscript is long</w:t>
      </w:r>
      <w:ins w:id="2" w:author="Michael R Shirts" w:date="2018-08-08T22:47:00Z">
        <w:r w:rsidR="0041475D">
          <w:rPr>
            <w:rFonts w:ascii="Arial" w:hAnsi="Arial" w:cs="Arial"/>
            <w:color w:val="00B0F0"/>
            <w:sz w:val="19"/>
            <w:szCs w:val="19"/>
            <w:shd w:val="clear" w:color="auto" w:fill="FFFFFF"/>
          </w:rPr>
          <w:t>. In our experience, more complete descriptions of concepts and procedures help the majority of readers better understand the concepts</w:t>
        </w:r>
      </w:ins>
      <w:ins w:id="3" w:author="Michael R Shirts" w:date="2018-08-08T22:49:00Z">
        <w:r w:rsidR="0041475D">
          <w:rPr>
            <w:rFonts w:ascii="Arial" w:hAnsi="Arial" w:cs="Arial"/>
            <w:color w:val="00B0F0"/>
            <w:sz w:val="19"/>
            <w:szCs w:val="19"/>
            <w:shd w:val="clear" w:color="auto" w:fill="FFFFFF"/>
          </w:rPr>
          <w:t xml:space="preserve"> presented.</w:t>
        </w:r>
      </w:ins>
      <w:ins w:id="4" w:author="Michael R Shirts" w:date="2018-08-08T22:47:00Z">
        <w:r w:rsidR="0041475D">
          <w:rPr>
            <w:rFonts w:ascii="Arial" w:hAnsi="Arial" w:cs="Arial"/>
            <w:color w:val="00B0F0"/>
            <w:sz w:val="19"/>
            <w:szCs w:val="19"/>
            <w:shd w:val="clear" w:color="auto" w:fill="FFFFFF"/>
          </w:rPr>
          <w:t xml:space="preserve">  We understand that other people may have different opinions, bu</w:t>
        </w:r>
      </w:ins>
      <w:ins w:id="5" w:author="Michael R Shirts" w:date="2018-08-08T22:49:00Z">
        <w:r w:rsidR="0041475D">
          <w:rPr>
            <w:rFonts w:ascii="Arial" w:hAnsi="Arial" w:cs="Arial"/>
            <w:color w:val="00B0F0"/>
            <w:sz w:val="19"/>
            <w:szCs w:val="19"/>
            <w:shd w:val="clear" w:color="auto" w:fill="FFFFFF"/>
          </w:rPr>
          <w:t>t</w:t>
        </w:r>
      </w:ins>
      <w:ins w:id="6" w:author="Michael R Shirts" w:date="2018-08-08T22:47:00Z">
        <w:r w:rsidR="0041475D">
          <w:rPr>
            <w:rFonts w:ascii="Arial" w:hAnsi="Arial" w:cs="Arial"/>
            <w:color w:val="00B0F0"/>
            <w:sz w:val="19"/>
            <w:szCs w:val="19"/>
            <w:shd w:val="clear" w:color="auto" w:fill="FFFFFF"/>
          </w:rPr>
          <w:t xml:space="preserve"> we are electi</w:t>
        </w:r>
        <w:r w:rsidR="00177541">
          <w:rPr>
            <w:rFonts w:ascii="Arial" w:hAnsi="Arial" w:cs="Arial"/>
            <w:color w:val="00B0F0"/>
            <w:sz w:val="19"/>
            <w:szCs w:val="19"/>
            <w:shd w:val="clear" w:color="auto" w:fill="FFFFFF"/>
          </w:rPr>
          <w:t xml:space="preserve">ng to keep the length </w:t>
        </w:r>
      </w:ins>
      <w:ins w:id="7" w:author="Michael R Shirts" w:date="2018-08-08T22:53:00Z">
        <w:r w:rsidR="00CD58A5">
          <w:rPr>
            <w:rFonts w:ascii="Arial" w:hAnsi="Arial" w:cs="Arial"/>
            <w:color w:val="00B0F0"/>
            <w:sz w:val="19"/>
            <w:szCs w:val="19"/>
            <w:shd w:val="clear" w:color="auto" w:fill="FFFFFF"/>
          </w:rPr>
          <w:t>approximately the same</w:t>
        </w:r>
      </w:ins>
      <w:ins w:id="8" w:author="Michael R Shirts" w:date="2018-08-08T23:20:00Z">
        <w:r w:rsidR="00CD58A5">
          <w:rPr>
            <w:rFonts w:ascii="Arial" w:hAnsi="Arial" w:cs="Arial"/>
            <w:color w:val="00B0F0"/>
            <w:sz w:val="19"/>
            <w:szCs w:val="19"/>
            <w:shd w:val="clear" w:color="auto" w:fill="FFFFFF"/>
          </w:rPr>
          <w:t>.</w:t>
        </w:r>
      </w:ins>
      <w:del w:id="9" w:author="Michael R Shirts" w:date="2018-08-08T22:47:00Z">
        <w:r w:rsidDel="0041475D">
          <w:rPr>
            <w:rFonts w:ascii="Arial" w:hAnsi="Arial" w:cs="Arial"/>
            <w:color w:val="00B0F0"/>
            <w:sz w:val="19"/>
            <w:szCs w:val="19"/>
            <w:shd w:val="clear" w:color="auto" w:fill="FFFFFF"/>
          </w:rPr>
          <w:delText xml:space="preserve">, we feel that its completeness helps with readability. </w:delText>
        </w:r>
      </w:del>
    </w:p>
    <w:p w14:paraId="0B969754" w14:textId="77777777" w:rsidR="00F65D68" w:rsidDel="00177541" w:rsidRDefault="00431538" w:rsidP="00C77872">
      <w:pPr>
        <w:rPr>
          <w:moveFrom w:id="10" w:author="Michael R Shirts" w:date="2018-08-08T22:56:00Z"/>
          <w:rFonts w:ascii="Arial" w:hAnsi="Arial" w:cs="Arial"/>
          <w:color w:val="00B0F0"/>
          <w:sz w:val="19"/>
          <w:szCs w:val="19"/>
          <w:shd w:val="clear" w:color="auto" w:fill="FFFFFF"/>
        </w:rPr>
      </w:pPr>
      <w:ins w:id="11" w:author="Michael R Shirts" w:date="2018-08-08T23:21:00Z">
        <w:r>
          <w:rPr>
            <w:rFonts w:ascii="Arial" w:hAnsi="Arial" w:cs="Arial"/>
            <w:color w:val="00B0F0"/>
            <w:sz w:val="19"/>
            <w:szCs w:val="19"/>
            <w:shd w:val="clear" w:color="auto" w:fill="FFFFFF"/>
          </w:rPr>
          <w:t xml:space="preserve">ITIC is simply a method </w:t>
        </w:r>
      </w:ins>
      <w:moveFromRangeStart w:id="12" w:author="Michael R Shirts" w:date="2018-08-08T22:56:00Z" w:name="move521532315"/>
      <w:moveFrom w:id="13" w:author="Michael R Shirts" w:date="2018-08-08T22:56:00Z">
        <w:r w:rsidR="00890DA2" w:rsidDel="00177541">
          <w:rPr>
            <w:rFonts w:ascii="Arial" w:hAnsi="Arial" w:cs="Arial"/>
            <w:color w:val="00B0F0"/>
            <w:sz w:val="19"/>
            <w:szCs w:val="19"/>
            <w:shd w:val="clear" w:color="auto" w:fill="FFFFFF"/>
          </w:rPr>
          <w:t>We</w:t>
        </w:r>
        <w:r w:rsidR="00C77872" w:rsidRPr="008C51F1" w:rsidDel="00177541">
          <w:rPr>
            <w:rFonts w:ascii="Arial" w:hAnsi="Arial" w:cs="Arial"/>
            <w:color w:val="00B0F0"/>
            <w:sz w:val="19"/>
            <w:szCs w:val="19"/>
            <w:shd w:val="clear" w:color="auto" w:fill="FFFFFF"/>
          </w:rPr>
          <w:t xml:space="preserve"> would like to note that MBAR-IT</w:t>
        </w:r>
        <w:r w:rsidR="00F65D68" w:rsidDel="00177541">
          <w:rPr>
            <w:rFonts w:ascii="Arial" w:hAnsi="Arial" w:cs="Arial"/>
            <w:color w:val="00B0F0"/>
            <w:sz w:val="19"/>
            <w:szCs w:val="19"/>
            <w:shd w:val="clear" w:color="auto" w:fill="FFFFFF"/>
          </w:rPr>
          <w:t xml:space="preserve">IC is simply a means to an end. MBAR-ITIC </w:t>
        </w:r>
        <w:r w:rsidR="00C77872" w:rsidRPr="008C51F1" w:rsidDel="00177541">
          <w:rPr>
            <w:rFonts w:ascii="Arial" w:hAnsi="Arial" w:cs="Arial"/>
            <w:color w:val="00B0F0"/>
            <w:sz w:val="19"/>
            <w:szCs w:val="19"/>
            <w:shd w:val="clear" w:color="auto" w:fill="FFFFFF"/>
          </w:rPr>
          <w:t xml:space="preserve">is not the true focus of the present manuscript. </w:t>
        </w:r>
        <w:r w:rsidR="00F65D68" w:rsidDel="00177541">
          <w:rPr>
            <w:rFonts w:ascii="Arial" w:hAnsi="Arial" w:cs="Arial"/>
            <w:color w:val="00B0F0"/>
            <w:sz w:val="19"/>
            <w:szCs w:val="19"/>
            <w:shd w:val="clear" w:color="auto" w:fill="FFFFFF"/>
          </w:rPr>
          <w:t>We feel that the details and derivation of MBAR and ITIC are sufficiently described in the literature.</w:t>
        </w:r>
      </w:moveFrom>
    </w:p>
    <w:moveFromRangeEnd w:id="12"/>
    <w:p w14:paraId="2B382FDC" w14:textId="77777777" w:rsidR="00177541" w:rsidRDefault="00431538" w:rsidP="00177541">
      <w:pPr>
        <w:rPr>
          <w:moveTo w:id="14" w:author="Michael R Shirts" w:date="2018-08-08T22:56:00Z"/>
          <w:rFonts w:ascii="Arial" w:hAnsi="Arial" w:cs="Arial"/>
          <w:color w:val="00B0F0"/>
          <w:sz w:val="19"/>
          <w:szCs w:val="19"/>
          <w:shd w:val="clear" w:color="auto" w:fill="FFFFFF"/>
        </w:rPr>
      </w:pPr>
      <w:ins w:id="15" w:author="Michael R Shirts" w:date="2018-08-08T23:21:00Z">
        <w:r>
          <w:rPr>
            <w:rFonts w:ascii="Arial" w:hAnsi="Arial" w:cs="Arial"/>
            <w:color w:val="00B0F0"/>
            <w:sz w:val="19"/>
            <w:szCs w:val="19"/>
            <w:shd w:val="clear" w:color="auto" w:fill="FFFFFF"/>
          </w:rPr>
          <w:t xml:space="preserve">for </w:t>
        </w:r>
      </w:ins>
      <w:del w:id="16" w:author="Michael R Shirts" w:date="2018-08-08T23:21:00Z">
        <w:r w:rsidR="00C77872" w:rsidRPr="008C51F1" w:rsidDel="00431538">
          <w:rPr>
            <w:rFonts w:ascii="Arial" w:hAnsi="Arial" w:cs="Arial"/>
            <w:color w:val="00B0F0"/>
            <w:sz w:val="19"/>
            <w:szCs w:val="19"/>
            <w:shd w:val="clear" w:color="auto" w:fill="FFFFFF"/>
          </w:rPr>
          <w:delText xml:space="preserve">MBAR-ITIC is a surrogate model for </w:delText>
        </w:r>
      </w:del>
      <w:r w:rsidR="00C77872" w:rsidRPr="008C51F1">
        <w:rPr>
          <w:rFonts w:ascii="Arial" w:hAnsi="Arial" w:cs="Arial"/>
          <w:color w:val="00B0F0"/>
          <w:sz w:val="19"/>
          <w:szCs w:val="19"/>
          <w:shd w:val="clear" w:color="auto" w:fill="FFFFFF"/>
        </w:rPr>
        <w:t>predicting VLE</w:t>
      </w:r>
      <w:ins w:id="17" w:author="Michael R Shirts" w:date="2018-08-08T23:21:00Z">
        <w:r>
          <w:rPr>
            <w:rFonts w:ascii="Arial" w:hAnsi="Arial" w:cs="Arial"/>
            <w:color w:val="00B0F0"/>
            <w:sz w:val="19"/>
            <w:szCs w:val="19"/>
            <w:shd w:val="clear" w:color="auto" w:fill="FFFFFF"/>
          </w:rPr>
          <w:t>; other methods could have been used (though would have been somewha</w:t>
        </w:r>
      </w:ins>
      <w:ins w:id="18" w:author="Michael R Shirts" w:date="2018-08-08T23:22:00Z">
        <w:r>
          <w:rPr>
            <w:rFonts w:ascii="Arial" w:hAnsi="Arial" w:cs="Arial"/>
            <w:color w:val="00B0F0"/>
            <w:sz w:val="19"/>
            <w:szCs w:val="19"/>
            <w:shd w:val="clear" w:color="auto" w:fill="FFFFFF"/>
          </w:rPr>
          <w:t xml:space="preserve">t less efficient). </w:t>
        </w:r>
      </w:ins>
      <w:ins w:id="19" w:author="Michael R Shirts" w:date="2018-08-08T23:21:00Z">
        <w:r>
          <w:rPr>
            <w:rFonts w:ascii="Arial" w:hAnsi="Arial" w:cs="Arial"/>
            <w:color w:val="00B0F0"/>
            <w:sz w:val="19"/>
            <w:szCs w:val="19"/>
            <w:shd w:val="clear" w:color="auto" w:fill="FFFFFF"/>
          </w:rPr>
          <w:t xml:space="preserve">MBAR-ITIC is </w:t>
        </w:r>
      </w:ins>
      <w:ins w:id="20" w:author="Michael R Shirts" w:date="2018-08-08T23:22:00Z">
        <w:r>
          <w:rPr>
            <w:rFonts w:ascii="Arial" w:hAnsi="Arial" w:cs="Arial"/>
            <w:color w:val="00B0F0"/>
            <w:sz w:val="19"/>
            <w:szCs w:val="19"/>
            <w:shd w:val="clear" w:color="auto" w:fill="FFFFFF"/>
          </w:rPr>
          <w:t>the use of the MBAR to calculate the properties of ITIC,</w:t>
        </w:r>
      </w:ins>
      <w:del w:id="21" w:author="Michael R Shirts" w:date="2018-08-08T23:21:00Z">
        <w:r w:rsidR="00C77872" w:rsidRPr="008C51F1" w:rsidDel="00431538">
          <w:rPr>
            <w:rFonts w:ascii="Arial" w:hAnsi="Arial" w:cs="Arial"/>
            <w:color w:val="00B0F0"/>
            <w:sz w:val="19"/>
            <w:szCs w:val="19"/>
            <w:shd w:val="clear" w:color="auto" w:fill="FFFFFF"/>
          </w:rPr>
          <w:delText xml:space="preserve"> </w:delText>
        </w:r>
      </w:del>
      <w:del w:id="22" w:author="Michael R Shirts" w:date="2018-08-08T23:22:00Z">
        <w:r w:rsidR="00C77872" w:rsidRPr="008C51F1" w:rsidDel="00431538">
          <w:rPr>
            <w:rFonts w:ascii="Arial" w:hAnsi="Arial" w:cs="Arial"/>
            <w:color w:val="00B0F0"/>
            <w:sz w:val="19"/>
            <w:szCs w:val="19"/>
            <w:shd w:val="clear" w:color="auto" w:fill="FFFFFF"/>
          </w:rPr>
          <w:delText>f</w:delText>
        </w:r>
      </w:del>
      <w:ins w:id="23" w:author="Michael R Shirts" w:date="2018-08-08T23:23:00Z">
        <w:r>
          <w:rPr>
            <w:rFonts w:ascii="Arial" w:hAnsi="Arial" w:cs="Arial"/>
            <w:color w:val="00B0F0"/>
            <w:sz w:val="19"/>
            <w:szCs w:val="19"/>
            <w:shd w:val="clear" w:color="auto" w:fill="FFFFFF"/>
          </w:rPr>
          <w:t>at</w:t>
        </w:r>
      </w:ins>
      <w:del w:id="24" w:author="Michael R Shirts" w:date="2018-08-08T23:23:00Z">
        <w:r w:rsidR="00C77872" w:rsidRPr="008C51F1" w:rsidDel="00431538">
          <w:rPr>
            <w:rFonts w:ascii="Arial" w:hAnsi="Arial" w:cs="Arial"/>
            <w:color w:val="00B0F0"/>
            <w:sz w:val="19"/>
            <w:szCs w:val="19"/>
            <w:shd w:val="clear" w:color="auto" w:fill="FFFFFF"/>
          </w:rPr>
          <w:delText>or</w:delText>
        </w:r>
      </w:del>
      <w:r w:rsidR="00C77872" w:rsidRPr="008C51F1">
        <w:rPr>
          <w:rFonts w:ascii="Arial" w:hAnsi="Arial" w:cs="Arial"/>
          <w:color w:val="00B0F0"/>
          <w:sz w:val="19"/>
          <w:szCs w:val="19"/>
          <w:shd w:val="clear" w:color="auto" w:fill="FFFFFF"/>
        </w:rPr>
        <w:t xml:space="preserve"> different force field parameters than those used in the simulation</w:t>
      </w:r>
      <w:ins w:id="25" w:author="Michael R Shirts" w:date="2018-08-08T23:23:00Z">
        <w:r>
          <w:rPr>
            <w:rFonts w:ascii="Arial" w:hAnsi="Arial" w:cs="Arial"/>
            <w:color w:val="00B0F0"/>
            <w:sz w:val="19"/>
            <w:szCs w:val="19"/>
            <w:shd w:val="clear" w:color="auto" w:fill="FFFFFF"/>
          </w:rPr>
          <w:t>, thus serving as a “surrogate model” for the direct simulation ITIC.</w:t>
        </w:r>
        <w:r w:rsidRPr="008C51F1" w:rsidDel="00431538">
          <w:rPr>
            <w:rFonts w:ascii="Arial" w:hAnsi="Arial" w:cs="Arial"/>
            <w:color w:val="00B0F0"/>
            <w:sz w:val="19"/>
            <w:szCs w:val="19"/>
            <w:shd w:val="clear" w:color="auto" w:fill="FFFFFF"/>
          </w:rPr>
          <w:t xml:space="preserve"> </w:t>
        </w:r>
      </w:ins>
      <w:del w:id="26" w:author="Michael R Shirts" w:date="2018-08-08T23:23:00Z">
        <w:r w:rsidR="00C77872" w:rsidRPr="008C51F1" w:rsidDel="00431538">
          <w:rPr>
            <w:rFonts w:ascii="Arial" w:hAnsi="Arial" w:cs="Arial"/>
            <w:color w:val="00B0F0"/>
            <w:sz w:val="19"/>
            <w:szCs w:val="19"/>
            <w:shd w:val="clear" w:color="auto" w:fill="FFFFFF"/>
          </w:rPr>
          <w:delText xml:space="preserve">. </w:delText>
        </w:r>
      </w:del>
      <w:ins w:id="27" w:author="Michael R Shirts" w:date="2018-08-08T23:21:00Z">
        <w:r>
          <w:rPr>
            <w:rFonts w:ascii="Arial" w:hAnsi="Arial" w:cs="Arial"/>
            <w:color w:val="00B0F0"/>
            <w:sz w:val="19"/>
            <w:szCs w:val="19"/>
            <w:shd w:val="clear" w:color="auto" w:fill="FFFFFF"/>
          </w:rPr>
          <w:t>-</w:t>
        </w:r>
      </w:ins>
      <w:r w:rsidR="00C77872" w:rsidRPr="008C51F1">
        <w:rPr>
          <w:rFonts w:ascii="Arial" w:hAnsi="Arial" w:cs="Arial"/>
          <w:color w:val="00B0F0"/>
          <w:sz w:val="19"/>
          <w:szCs w:val="19"/>
          <w:shd w:val="clear" w:color="auto" w:fill="FFFFFF"/>
        </w:rPr>
        <w:t xml:space="preserve">By contrast, the fundamental EOS in Reference [5] are generated for a single force field. So this procedure cannot </w:t>
      </w:r>
      <w:ins w:id="28" w:author="Michael R Shirts" w:date="2018-08-08T23:23:00Z">
        <w:r>
          <w:rPr>
            <w:rFonts w:ascii="Arial" w:hAnsi="Arial" w:cs="Arial"/>
            <w:color w:val="00B0F0"/>
            <w:sz w:val="19"/>
            <w:szCs w:val="19"/>
            <w:shd w:val="clear" w:color="auto" w:fill="FFFFFF"/>
          </w:rPr>
          <w:t xml:space="preserve">be used in </w:t>
        </w:r>
      </w:ins>
      <w:del w:id="29" w:author="Michael R Shirts" w:date="2018-08-08T23:23:00Z">
        <w:r w:rsidR="00C77872" w:rsidRPr="008C51F1" w:rsidDel="00431538">
          <w:rPr>
            <w:rFonts w:ascii="Arial" w:hAnsi="Arial" w:cs="Arial"/>
            <w:color w:val="00B0F0"/>
            <w:sz w:val="19"/>
            <w:szCs w:val="19"/>
            <w:shd w:val="clear" w:color="auto" w:fill="FFFFFF"/>
          </w:rPr>
          <w:delText>“</w:delText>
        </w:r>
      </w:del>
      <w:r w:rsidR="00C77872" w:rsidRPr="008C51F1">
        <w:rPr>
          <w:rFonts w:ascii="Arial" w:hAnsi="Arial" w:cs="Arial"/>
          <w:color w:val="00B0F0"/>
          <w:sz w:val="19"/>
          <w:szCs w:val="19"/>
          <w:shd w:val="clear" w:color="auto" w:fill="FFFFFF"/>
        </w:rPr>
        <w:t>repla</w:t>
      </w:r>
      <w:ins w:id="30" w:author="Michael R Shirts" w:date="2018-08-08T23:23:00Z">
        <w:r>
          <w:rPr>
            <w:rFonts w:ascii="Arial" w:hAnsi="Arial" w:cs="Arial"/>
            <w:color w:val="00B0F0"/>
            <w:sz w:val="19"/>
            <w:szCs w:val="19"/>
            <w:shd w:val="clear" w:color="auto" w:fill="FFFFFF"/>
          </w:rPr>
          <w:t xml:space="preserve">ce of </w:t>
        </w:r>
      </w:ins>
      <w:del w:id="31" w:author="Michael R Shirts" w:date="2018-08-08T23:23:00Z">
        <w:r w:rsidR="00C77872" w:rsidRPr="008C51F1" w:rsidDel="00431538">
          <w:rPr>
            <w:rFonts w:ascii="Arial" w:hAnsi="Arial" w:cs="Arial"/>
            <w:color w:val="00B0F0"/>
            <w:sz w:val="19"/>
            <w:szCs w:val="19"/>
            <w:shd w:val="clear" w:color="auto" w:fill="FFFFFF"/>
          </w:rPr>
          <w:delText>ce”</w:delText>
        </w:r>
      </w:del>
      <w:r w:rsidR="00C77872" w:rsidRPr="008C51F1">
        <w:rPr>
          <w:rFonts w:ascii="Arial" w:hAnsi="Arial" w:cs="Arial"/>
          <w:color w:val="00B0F0"/>
          <w:sz w:val="19"/>
          <w:szCs w:val="19"/>
          <w:shd w:val="clear" w:color="auto" w:fill="FFFFFF"/>
        </w:rPr>
        <w:t xml:space="preserve"> our surrogate model.</w:t>
      </w:r>
      <w:ins w:id="32" w:author="Michael R Shirts" w:date="2018-08-08T22:56:00Z">
        <w:r w:rsidR="00177541">
          <w:rPr>
            <w:rFonts w:ascii="Arial" w:hAnsi="Arial" w:cs="Arial"/>
            <w:color w:val="00B0F0"/>
            <w:sz w:val="19"/>
            <w:szCs w:val="19"/>
            <w:shd w:val="clear" w:color="auto" w:fill="FFFFFF"/>
          </w:rPr>
          <w:t xml:space="preserve"> </w:t>
        </w:r>
      </w:ins>
      <w:ins w:id="33" w:author="Michael R Shirts" w:date="2018-08-08T23:23:00Z">
        <w:r>
          <w:rPr>
            <w:rFonts w:ascii="Arial" w:hAnsi="Arial" w:cs="Arial"/>
            <w:color w:val="00B0F0"/>
            <w:sz w:val="19"/>
            <w:szCs w:val="19"/>
            <w:shd w:val="clear" w:color="auto" w:fill="FFFFFF"/>
          </w:rPr>
          <w:t xml:space="preserve">Because </w:t>
        </w:r>
      </w:ins>
      <w:moveToRangeStart w:id="34" w:author="Michael R Shirts" w:date="2018-08-08T22:56:00Z" w:name="move521532315"/>
      <w:moveTo w:id="35" w:author="Michael R Shirts" w:date="2018-08-08T22:56:00Z">
        <w:del w:id="36" w:author="Michael R Shirts" w:date="2018-08-08T22:56:00Z">
          <w:r w:rsidR="00177541" w:rsidDel="00177541">
            <w:rPr>
              <w:rFonts w:ascii="Arial" w:hAnsi="Arial" w:cs="Arial"/>
              <w:color w:val="00B0F0"/>
              <w:sz w:val="19"/>
              <w:szCs w:val="19"/>
              <w:shd w:val="clear" w:color="auto" w:fill="FFFFFF"/>
            </w:rPr>
            <w:delText>We</w:delText>
          </w:r>
          <w:r w:rsidR="00177541" w:rsidRPr="008C51F1" w:rsidDel="00177541">
            <w:rPr>
              <w:rFonts w:ascii="Arial" w:hAnsi="Arial" w:cs="Arial"/>
              <w:color w:val="00B0F0"/>
              <w:sz w:val="19"/>
              <w:szCs w:val="19"/>
              <w:shd w:val="clear" w:color="auto" w:fill="FFFFFF"/>
            </w:rPr>
            <w:delText xml:space="preserve"> would like to note that </w:delText>
          </w:r>
        </w:del>
        <w:del w:id="37" w:author="Michael R Shirts" w:date="2018-08-08T23:23:00Z">
          <w:r w:rsidR="00177541" w:rsidRPr="008C51F1" w:rsidDel="00431538">
            <w:rPr>
              <w:rFonts w:ascii="Arial" w:hAnsi="Arial" w:cs="Arial"/>
              <w:color w:val="00B0F0"/>
              <w:sz w:val="19"/>
              <w:szCs w:val="19"/>
              <w:shd w:val="clear" w:color="auto" w:fill="FFFFFF"/>
            </w:rPr>
            <w:delText>MBAR-IT</w:delText>
          </w:r>
          <w:r w:rsidR="00177541" w:rsidDel="00431538">
            <w:rPr>
              <w:rFonts w:ascii="Arial" w:hAnsi="Arial" w:cs="Arial"/>
              <w:color w:val="00B0F0"/>
              <w:sz w:val="19"/>
              <w:szCs w:val="19"/>
              <w:shd w:val="clear" w:color="auto" w:fill="FFFFFF"/>
            </w:rPr>
            <w:delText xml:space="preserve">IC is simply a means to an end. </w:delText>
          </w:r>
        </w:del>
        <w:r w:rsidR="00177541">
          <w:rPr>
            <w:rFonts w:ascii="Arial" w:hAnsi="Arial" w:cs="Arial"/>
            <w:color w:val="00B0F0"/>
            <w:sz w:val="19"/>
            <w:szCs w:val="19"/>
            <w:shd w:val="clear" w:color="auto" w:fill="FFFFFF"/>
          </w:rPr>
          <w:t xml:space="preserve">MBAR-ITIC </w:t>
        </w:r>
        <w:r w:rsidR="00177541" w:rsidRPr="008C51F1">
          <w:rPr>
            <w:rFonts w:ascii="Arial" w:hAnsi="Arial" w:cs="Arial"/>
            <w:color w:val="00B0F0"/>
            <w:sz w:val="19"/>
            <w:szCs w:val="19"/>
            <w:shd w:val="clear" w:color="auto" w:fill="FFFFFF"/>
          </w:rPr>
          <w:t xml:space="preserve">is not the </w:t>
        </w:r>
        <w:del w:id="38" w:author="Michael R Shirts" w:date="2018-08-08T23:23:00Z">
          <w:r w:rsidR="00177541" w:rsidRPr="008C51F1" w:rsidDel="00431538">
            <w:rPr>
              <w:rFonts w:ascii="Arial" w:hAnsi="Arial" w:cs="Arial"/>
              <w:color w:val="00B0F0"/>
              <w:sz w:val="19"/>
              <w:szCs w:val="19"/>
              <w:shd w:val="clear" w:color="auto" w:fill="FFFFFF"/>
            </w:rPr>
            <w:delText xml:space="preserve">true </w:delText>
          </w:r>
        </w:del>
        <w:r w:rsidR="00177541" w:rsidRPr="008C51F1">
          <w:rPr>
            <w:rFonts w:ascii="Arial" w:hAnsi="Arial" w:cs="Arial"/>
            <w:color w:val="00B0F0"/>
            <w:sz w:val="19"/>
            <w:szCs w:val="19"/>
            <w:shd w:val="clear" w:color="auto" w:fill="FFFFFF"/>
          </w:rPr>
          <w:t>focus of the present manuscript</w:t>
        </w:r>
      </w:moveTo>
      <w:ins w:id="39" w:author="Michael R Shirts" w:date="2018-08-08T23:23:00Z">
        <w:r>
          <w:rPr>
            <w:rFonts w:ascii="Arial" w:hAnsi="Arial" w:cs="Arial"/>
            <w:color w:val="00B0F0"/>
            <w:sz w:val="19"/>
            <w:szCs w:val="19"/>
            <w:shd w:val="clear" w:color="auto" w:fill="FFFFFF"/>
          </w:rPr>
          <w:t xml:space="preserve">, it is more appropriate to </w:t>
        </w:r>
      </w:ins>
      <w:ins w:id="40" w:author="Michael R Shirts" w:date="2018-08-08T23:24:00Z">
        <w:r>
          <w:rPr>
            <w:rFonts w:ascii="Arial" w:hAnsi="Arial" w:cs="Arial"/>
            <w:color w:val="00B0F0"/>
            <w:sz w:val="19"/>
            <w:szCs w:val="19"/>
            <w:shd w:val="clear" w:color="auto" w:fill="FFFFFF"/>
          </w:rPr>
          <w:t xml:space="preserve">refer to the </w:t>
        </w:r>
      </w:ins>
      <w:ins w:id="41" w:author="Michael R Shirts" w:date="2018-08-08T23:23:00Z">
        <w:r>
          <w:rPr>
            <w:rFonts w:ascii="Arial" w:hAnsi="Arial" w:cs="Arial"/>
            <w:color w:val="00B0F0"/>
            <w:sz w:val="19"/>
            <w:szCs w:val="19"/>
            <w:shd w:val="clear" w:color="auto" w:fill="FFFFFF"/>
          </w:rPr>
          <w:t xml:space="preserve"> </w:t>
        </w:r>
      </w:ins>
      <w:moveTo w:id="42" w:author="Michael R Shirts" w:date="2018-08-08T22:56:00Z">
        <w:del w:id="43" w:author="Michael R Shirts" w:date="2018-08-08T23:23:00Z">
          <w:r w:rsidR="00177541" w:rsidRPr="008C51F1" w:rsidDel="00431538">
            <w:rPr>
              <w:rFonts w:ascii="Arial" w:hAnsi="Arial" w:cs="Arial"/>
              <w:color w:val="00B0F0"/>
              <w:sz w:val="19"/>
              <w:szCs w:val="19"/>
              <w:shd w:val="clear" w:color="auto" w:fill="FFFFFF"/>
            </w:rPr>
            <w:delText xml:space="preserve">. </w:delText>
          </w:r>
          <w:r w:rsidR="00177541" w:rsidDel="00431538">
            <w:rPr>
              <w:rFonts w:ascii="Arial" w:hAnsi="Arial" w:cs="Arial"/>
              <w:color w:val="00B0F0"/>
              <w:sz w:val="19"/>
              <w:szCs w:val="19"/>
              <w:shd w:val="clear" w:color="auto" w:fill="FFFFFF"/>
            </w:rPr>
            <w:delText xml:space="preserve">We feel that the </w:delText>
          </w:r>
        </w:del>
        <w:r w:rsidR="00177541">
          <w:rPr>
            <w:rFonts w:ascii="Arial" w:hAnsi="Arial" w:cs="Arial"/>
            <w:color w:val="00B0F0"/>
            <w:sz w:val="19"/>
            <w:szCs w:val="19"/>
            <w:shd w:val="clear" w:color="auto" w:fill="FFFFFF"/>
          </w:rPr>
          <w:t>details and derivation of MBAR and ITIC a</w:t>
        </w:r>
      </w:moveTo>
      <w:ins w:id="44" w:author="Michael R Shirts" w:date="2018-08-08T23:24:00Z">
        <w:r>
          <w:rPr>
            <w:rFonts w:ascii="Arial" w:hAnsi="Arial" w:cs="Arial"/>
            <w:color w:val="00B0F0"/>
            <w:sz w:val="19"/>
            <w:szCs w:val="19"/>
            <w:shd w:val="clear" w:color="auto" w:fill="FFFFFF"/>
          </w:rPr>
          <w:t>s</w:t>
        </w:r>
      </w:ins>
      <w:moveTo w:id="45" w:author="Michael R Shirts" w:date="2018-08-08T22:56:00Z">
        <w:del w:id="46" w:author="Michael R Shirts" w:date="2018-08-08T23:24:00Z">
          <w:r w:rsidR="00177541" w:rsidDel="00431538">
            <w:rPr>
              <w:rFonts w:ascii="Arial" w:hAnsi="Arial" w:cs="Arial"/>
              <w:color w:val="00B0F0"/>
              <w:sz w:val="19"/>
              <w:szCs w:val="19"/>
              <w:shd w:val="clear" w:color="auto" w:fill="FFFFFF"/>
            </w:rPr>
            <w:delText>re</w:delText>
          </w:r>
        </w:del>
        <w:r w:rsidR="00177541">
          <w:rPr>
            <w:rFonts w:ascii="Arial" w:hAnsi="Arial" w:cs="Arial"/>
            <w:color w:val="00B0F0"/>
            <w:sz w:val="19"/>
            <w:szCs w:val="19"/>
            <w:shd w:val="clear" w:color="auto" w:fill="FFFFFF"/>
          </w:rPr>
          <w:t xml:space="preserve"> sufficiently described in the literature</w:t>
        </w:r>
      </w:moveTo>
      <w:ins w:id="47" w:author="Michael R Shirts" w:date="2018-08-08T23:24:00Z">
        <w:r>
          <w:rPr>
            <w:rFonts w:ascii="Arial" w:hAnsi="Arial" w:cs="Arial"/>
            <w:color w:val="00B0F0"/>
            <w:sz w:val="19"/>
            <w:szCs w:val="19"/>
            <w:shd w:val="clear" w:color="auto" w:fill="FFFFFF"/>
          </w:rPr>
          <w:t>; as the reviewer has noted, the paper is somewhat long.</w:t>
        </w:r>
      </w:ins>
      <w:moveTo w:id="48" w:author="Michael R Shirts" w:date="2018-08-08T22:56:00Z">
        <w:del w:id="49" w:author="Michael R Shirts" w:date="2018-08-08T23:24:00Z">
          <w:r w:rsidR="00177541" w:rsidDel="00431538">
            <w:rPr>
              <w:rFonts w:ascii="Arial" w:hAnsi="Arial" w:cs="Arial"/>
              <w:color w:val="00B0F0"/>
              <w:sz w:val="19"/>
              <w:szCs w:val="19"/>
              <w:shd w:val="clear" w:color="auto" w:fill="FFFFFF"/>
            </w:rPr>
            <w:delText>.</w:delText>
          </w:r>
        </w:del>
      </w:moveTo>
    </w:p>
    <w:moveToRangeEnd w:id="34"/>
    <w:p w14:paraId="2590C332" w14:textId="77777777" w:rsidR="00177541" w:rsidRPr="008C51F1" w:rsidRDefault="00177541" w:rsidP="00C77872">
      <w:pPr>
        <w:rPr>
          <w:rFonts w:ascii="Arial" w:hAnsi="Arial" w:cs="Arial"/>
          <w:color w:val="00B0F0"/>
          <w:sz w:val="19"/>
          <w:szCs w:val="19"/>
          <w:shd w:val="clear" w:color="auto" w:fill="FFFFFF"/>
        </w:rPr>
      </w:pPr>
    </w:p>
    <w:p w14:paraId="3D9D1873" w14:textId="77777777" w:rsidR="00C77872" w:rsidRDefault="0068377C" w:rsidP="00890DA2">
      <w:pPr>
        <w:rPr>
          <w:rFonts w:ascii="Arial" w:hAnsi="Arial" w:cs="Arial"/>
          <w:color w:val="00B0F0"/>
          <w:sz w:val="19"/>
          <w:szCs w:val="19"/>
          <w:shd w:val="clear" w:color="auto" w:fill="FFFFFF"/>
        </w:rPr>
      </w:pPr>
      <w:r w:rsidRPr="007D01F1">
        <w:rPr>
          <w:rFonts w:ascii="Arial" w:hAnsi="Arial" w:cs="Arial"/>
          <w:color w:val="00B0F0"/>
          <w:sz w:val="19"/>
          <w:szCs w:val="19"/>
          <w:shd w:val="clear" w:color="auto" w:fill="FFFFFF"/>
        </w:rPr>
        <w:t>We do not perform a</w:t>
      </w:r>
      <w:ins w:id="50" w:author="Michael R Shirts" w:date="2018-08-08T23:25:00Z">
        <w:r w:rsidR="00431538">
          <w:rPr>
            <w:rFonts w:ascii="Arial" w:hAnsi="Arial" w:cs="Arial"/>
            <w:color w:val="00B0F0"/>
            <w:sz w:val="19"/>
            <w:szCs w:val="19"/>
            <w:shd w:val="clear" w:color="auto" w:fill="FFFFFF"/>
          </w:rPr>
          <w:t xml:space="preserve"> Bayesian</w:t>
        </w:r>
      </w:ins>
      <w:del w:id="51" w:author="Michael R Shirts" w:date="2018-08-08T23:25:00Z">
        <w:r w:rsidRPr="007D01F1" w:rsidDel="00431538">
          <w:rPr>
            <w:rFonts w:ascii="Arial" w:hAnsi="Arial" w:cs="Arial"/>
            <w:color w:val="00B0F0"/>
            <w:sz w:val="19"/>
            <w:szCs w:val="19"/>
            <w:shd w:val="clear" w:color="auto" w:fill="FFFFFF"/>
          </w:rPr>
          <w:delText>n MCMC</w:delText>
        </w:r>
      </w:del>
      <w:r w:rsidRPr="007D01F1">
        <w:rPr>
          <w:rFonts w:ascii="Arial" w:hAnsi="Arial" w:cs="Arial"/>
          <w:color w:val="00B0F0"/>
          <w:sz w:val="19"/>
          <w:szCs w:val="19"/>
          <w:shd w:val="clear" w:color="auto" w:fill="FFFFFF"/>
        </w:rPr>
        <w:t xml:space="preserve"> analysis for branched hydrocarbons because </w:t>
      </w:r>
      <w:del w:id="52" w:author="Michael R Shirts" w:date="2018-08-08T23:26:00Z">
        <w:r w:rsidRPr="007D01F1" w:rsidDel="00431538">
          <w:rPr>
            <w:rFonts w:ascii="Arial" w:hAnsi="Arial" w:cs="Arial"/>
            <w:color w:val="00B0F0"/>
            <w:sz w:val="19"/>
            <w:szCs w:val="19"/>
            <w:shd w:val="clear" w:color="auto" w:fill="FFFFFF"/>
          </w:rPr>
          <w:delText xml:space="preserve">we did </w:delText>
        </w:r>
      </w:del>
      <w:ins w:id="53" w:author="Michael R Shirts" w:date="2018-08-08T23:26:00Z">
        <w:r w:rsidR="00431538">
          <w:rPr>
            <w:rFonts w:ascii="Arial" w:hAnsi="Arial" w:cs="Arial"/>
            <w:color w:val="00B0F0"/>
            <w:sz w:val="19"/>
            <w:szCs w:val="19"/>
            <w:shd w:val="clear" w:color="auto" w:fill="FFFFFF"/>
          </w:rPr>
          <w:t xml:space="preserve">it was </w:t>
        </w:r>
      </w:ins>
      <w:r w:rsidRPr="007D01F1">
        <w:rPr>
          <w:rFonts w:ascii="Arial" w:hAnsi="Arial" w:cs="Arial"/>
          <w:color w:val="00B0F0"/>
          <w:sz w:val="19"/>
          <w:szCs w:val="19"/>
          <w:shd w:val="clear" w:color="auto" w:fill="FFFFFF"/>
        </w:rPr>
        <w:t xml:space="preserve">not </w:t>
      </w:r>
      <w:del w:id="54" w:author="Michael R Shirts" w:date="2018-08-08T23:26:00Z">
        <w:r w:rsidRPr="007D01F1" w:rsidDel="00431538">
          <w:rPr>
            <w:rFonts w:ascii="Arial" w:hAnsi="Arial" w:cs="Arial"/>
            <w:color w:val="00B0F0"/>
            <w:sz w:val="19"/>
            <w:szCs w:val="19"/>
            <w:shd w:val="clear" w:color="auto" w:fill="FFFFFF"/>
          </w:rPr>
          <w:delText xml:space="preserve">deem it </w:delText>
        </w:r>
      </w:del>
      <w:r w:rsidRPr="007D01F1">
        <w:rPr>
          <w:rFonts w:ascii="Arial" w:hAnsi="Arial" w:cs="Arial"/>
          <w:color w:val="00B0F0"/>
          <w:sz w:val="19"/>
          <w:szCs w:val="19"/>
          <w:shd w:val="clear" w:color="auto" w:fill="FFFFFF"/>
        </w:rPr>
        <w:t>necessary considering the results</w:t>
      </w:r>
      <w:r w:rsidR="007D01F1">
        <w:rPr>
          <w:rFonts w:ascii="Arial" w:hAnsi="Arial" w:cs="Arial"/>
          <w:color w:val="00B0F0"/>
          <w:sz w:val="19"/>
          <w:szCs w:val="19"/>
          <w:shd w:val="clear" w:color="auto" w:fill="FFFFFF"/>
        </w:rPr>
        <w:t xml:space="preserve"> for n-alkanes. Specifically, since</w:t>
      </w:r>
      <w:r w:rsidRPr="007D01F1">
        <w:rPr>
          <w:rFonts w:ascii="Arial" w:hAnsi="Arial" w:cs="Arial"/>
          <w:color w:val="00B0F0"/>
          <w:sz w:val="19"/>
          <w:szCs w:val="19"/>
          <w:shd w:val="clear" w:color="auto" w:fill="FFFFFF"/>
        </w:rPr>
        <w:t xml:space="preserve"> the Mie potential cannot adequately reproduce Z for n-alkanes, </w:t>
      </w:r>
      <w:del w:id="55" w:author="Michael R Shirts" w:date="2018-08-08T23:26:00Z">
        <w:r w:rsidRPr="007D01F1" w:rsidDel="00431538">
          <w:rPr>
            <w:rFonts w:ascii="Arial" w:hAnsi="Arial" w:cs="Arial"/>
            <w:color w:val="00B0F0"/>
            <w:sz w:val="19"/>
            <w:szCs w:val="19"/>
            <w:shd w:val="clear" w:color="auto" w:fill="FFFFFF"/>
          </w:rPr>
          <w:delText xml:space="preserve">it is </w:delText>
        </w:r>
        <w:r w:rsidR="007D01F1" w:rsidDel="00431538">
          <w:rPr>
            <w:rFonts w:ascii="Arial" w:hAnsi="Arial" w:cs="Arial"/>
            <w:color w:val="00B0F0"/>
            <w:sz w:val="19"/>
            <w:szCs w:val="19"/>
            <w:shd w:val="clear" w:color="auto" w:fill="FFFFFF"/>
          </w:rPr>
          <w:delText>extremely</w:delText>
        </w:r>
        <w:r w:rsidRPr="007D01F1" w:rsidDel="00431538">
          <w:rPr>
            <w:rFonts w:ascii="Arial" w:hAnsi="Arial" w:cs="Arial"/>
            <w:color w:val="00B0F0"/>
            <w:sz w:val="19"/>
            <w:szCs w:val="19"/>
            <w:shd w:val="clear" w:color="auto" w:fill="FFFFFF"/>
          </w:rPr>
          <w:delText xml:space="preserve"> improbable that it would be more accurate for branched alkanes</w:delText>
        </w:r>
      </w:del>
      <w:ins w:id="56" w:author="Michael R Shirts" w:date="2018-08-08T23:26:00Z">
        <w:r w:rsidR="00431538">
          <w:rPr>
            <w:rFonts w:ascii="Arial" w:hAnsi="Arial" w:cs="Arial"/>
            <w:color w:val="00B0F0"/>
            <w:sz w:val="19"/>
            <w:szCs w:val="19"/>
            <w:shd w:val="clear" w:color="auto" w:fill="FFFFFF"/>
          </w:rPr>
          <w:t xml:space="preserve">it is </w:t>
        </w:r>
        <w:commentRangeStart w:id="57"/>
        <w:r w:rsidR="00431538">
          <w:rPr>
            <w:rFonts w:ascii="Arial" w:hAnsi="Arial" w:cs="Arial"/>
            <w:color w:val="00B0F0"/>
            <w:sz w:val="19"/>
            <w:szCs w:val="19"/>
            <w:shd w:val="clear" w:color="auto" w:fill="FFFFFF"/>
          </w:rPr>
          <w:t>not going to be a useful forcefield, regardless of the behavior for branched alkanes.</w:t>
        </w:r>
      </w:ins>
      <w:r w:rsidR="007D01F1">
        <w:rPr>
          <w:rFonts w:ascii="Arial" w:hAnsi="Arial" w:cs="Arial"/>
          <w:color w:val="00B0F0"/>
          <w:sz w:val="19"/>
          <w:szCs w:val="19"/>
          <w:shd w:val="clear" w:color="auto" w:fill="FFFFFF"/>
        </w:rPr>
        <w:t>.</w:t>
      </w:r>
      <w:r w:rsidR="00753858">
        <w:rPr>
          <w:rFonts w:ascii="Arial" w:hAnsi="Arial" w:cs="Arial"/>
          <w:color w:val="00B0F0"/>
          <w:sz w:val="19"/>
          <w:szCs w:val="19"/>
          <w:shd w:val="clear" w:color="auto" w:fill="FFFFFF"/>
        </w:rPr>
        <w:t xml:space="preserve"> </w:t>
      </w:r>
      <w:ins w:id="58" w:author="Michael R Shirts" w:date="2018-08-08T23:26:00Z">
        <w:r w:rsidR="00431538">
          <w:rPr>
            <w:rFonts w:ascii="Arial" w:hAnsi="Arial" w:cs="Arial"/>
            <w:color w:val="00B0F0"/>
            <w:sz w:val="19"/>
            <w:szCs w:val="19"/>
            <w:shd w:val="clear" w:color="auto" w:fill="FFFFFF"/>
          </w:rPr>
          <w:t>Additionally, r</w:t>
        </w:r>
      </w:ins>
      <w:del w:id="59" w:author="Michael R Shirts" w:date="2018-08-08T23:26:00Z">
        <w:r w:rsidR="00753858" w:rsidDel="00431538">
          <w:rPr>
            <w:rFonts w:ascii="Arial" w:hAnsi="Arial" w:cs="Arial"/>
            <w:color w:val="00B0F0"/>
            <w:sz w:val="19"/>
            <w:szCs w:val="19"/>
            <w:shd w:val="clear" w:color="auto" w:fill="FFFFFF"/>
          </w:rPr>
          <w:delText>R</w:delText>
        </w:r>
      </w:del>
      <w:r w:rsidR="00753858">
        <w:rPr>
          <w:rFonts w:ascii="Arial" w:hAnsi="Arial" w:cs="Arial"/>
          <w:color w:val="00B0F0"/>
          <w:sz w:val="19"/>
          <w:szCs w:val="19"/>
          <w:shd w:val="clear" w:color="auto" w:fill="FFFFFF"/>
        </w:rPr>
        <w:t xml:space="preserve">ecall </w:t>
      </w:r>
      <w:r w:rsidR="00794523">
        <w:rPr>
          <w:rFonts w:ascii="Arial" w:hAnsi="Arial" w:cs="Arial"/>
          <w:color w:val="00B0F0"/>
          <w:sz w:val="19"/>
          <w:szCs w:val="19"/>
          <w:shd w:val="clear" w:color="auto" w:fill="FFFFFF"/>
        </w:rPr>
        <w:t xml:space="preserve">that in </w:t>
      </w:r>
      <w:r w:rsidR="00753858">
        <w:rPr>
          <w:rFonts w:ascii="Arial" w:hAnsi="Arial" w:cs="Arial"/>
          <w:color w:val="00B0F0"/>
          <w:sz w:val="19"/>
          <w:szCs w:val="19"/>
          <w:shd w:val="clear" w:color="auto" w:fill="FFFFFF"/>
        </w:rPr>
        <w:t xml:space="preserve">Figure </w:t>
      </w:r>
      <w:r w:rsidR="00794523">
        <w:rPr>
          <w:rFonts w:ascii="Arial" w:hAnsi="Arial" w:cs="Arial"/>
          <w:color w:val="00B0F0"/>
          <w:sz w:val="19"/>
          <w:szCs w:val="19"/>
          <w:shd w:val="clear" w:color="auto" w:fill="FFFFFF"/>
        </w:rPr>
        <w:t>5 the force fields were much less accurate for branched alkanes than normal alkanes</w:t>
      </w:r>
      <w:ins w:id="60" w:author="Michael R Shirts" w:date="2018-08-08T23:27:00Z">
        <w:r w:rsidR="00431538">
          <w:rPr>
            <w:rFonts w:ascii="Arial" w:hAnsi="Arial" w:cs="Arial"/>
            <w:color w:val="00B0F0"/>
            <w:sz w:val="19"/>
            <w:szCs w:val="19"/>
            <w:shd w:val="clear" w:color="auto" w:fill="FFFFFF"/>
          </w:rPr>
          <w:t>.</w:t>
        </w:r>
      </w:ins>
      <w:del w:id="61" w:author="Michael R Shirts" w:date="2018-08-08T23:27:00Z">
        <w:r w:rsidR="00794523" w:rsidDel="00431538">
          <w:rPr>
            <w:rFonts w:ascii="Arial" w:hAnsi="Arial" w:cs="Arial"/>
            <w:color w:val="00B0F0"/>
            <w:sz w:val="19"/>
            <w:szCs w:val="19"/>
            <w:shd w:val="clear" w:color="auto" w:fill="FFFFFF"/>
          </w:rPr>
          <w:delText>.</w:delText>
        </w:r>
      </w:del>
      <w:commentRangeEnd w:id="57"/>
      <w:r w:rsidR="00431538">
        <w:rPr>
          <w:rStyle w:val="CommentReference"/>
        </w:rPr>
        <w:commentReference w:id="57"/>
      </w:r>
    </w:p>
    <w:p w14:paraId="4EBFD1F6" w14:textId="77777777" w:rsidR="00F65D68" w:rsidRPr="00F65D68" w:rsidRDefault="00F65D68" w:rsidP="00890DA2">
      <w:pPr>
        <w:rPr>
          <w:rFonts w:ascii="Arial" w:hAnsi="Arial" w:cs="Arial"/>
          <w:color w:val="00B0F0"/>
          <w:sz w:val="19"/>
          <w:szCs w:val="19"/>
          <w:shd w:val="clear" w:color="auto" w:fill="FFFFFF"/>
        </w:rPr>
      </w:pPr>
      <w:commentRangeStart w:id="62"/>
      <w:r>
        <w:rPr>
          <w:rFonts w:ascii="Arial" w:hAnsi="Arial" w:cs="Arial"/>
          <w:color w:val="00B0F0"/>
          <w:sz w:val="19"/>
          <w:szCs w:val="19"/>
          <w:shd w:val="clear" w:color="auto" w:fill="FFFFFF"/>
        </w:rPr>
        <w:t>We would appreciate if the reviewer could be more specific in what “references and substances” should be included in figures and tables</w:t>
      </w:r>
      <w:commentRangeEnd w:id="62"/>
      <w:r w:rsidR="00431538">
        <w:rPr>
          <w:rStyle w:val="CommentReference"/>
        </w:rPr>
        <w:commentReference w:id="62"/>
      </w:r>
      <w:r>
        <w:rPr>
          <w:rFonts w:ascii="Arial" w:hAnsi="Arial" w:cs="Arial"/>
          <w:color w:val="00B0F0"/>
          <w:sz w:val="19"/>
          <w:szCs w:val="19"/>
          <w:shd w:val="clear" w:color="auto" w:fill="FFFFFF"/>
        </w:rPr>
        <w:t>.</w:t>
      </w:r>
    </w:p>
    <w:p w14:paraId="2FE6B092" w14:textId="77777777" w:rsidR="00890DA2" w:rsidRDefault="00890DA2" w:rsidP="00890DA2">
      <w:r w:rsidRPr="006B06FC">
        <w:rPr>
          <w:rFonts w:ascii="Cambria" w:hAnsi="Cambria"/>
          <w:b/>
          <w:u w:val="single"/>
        </w:rPr>
        <w:t>Comment #1</w:t>
      </w:r>
    </w:p>
    <w:p w14:paraId="4010A196" w14:textId="77777777" w:rsidR="00890DA2" w:rsidRDefault="00890DA2" w:rsidP="00890DA2">
      <w:r>
        <w:t>Page 2, 2nd paragraph: “...most studies...” implies a wealth of studies using hybrid data set. In fact, such a methodology is very rare.</w:t>
      </w:r>
    </w:p>
    <w:p w14:paraId="5913DB72" w14:textId="77777777"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14:paraId="69D68A17" w14:textId="77777777" w:rsidR="00890DA2" w:rsidRDefault="00890DA2" w:rsidP="00890DA2">
      <w:r>
        <w:rPr>
          <w:rFonts w:ascii="Arial" w:hAnsi="Arial" w:cs="Arial"/>
          <w:color w:val="00B0F0"/>
          <w:sz w:val="19"/>
          <w:szCs w:val="19"/>
          <w:shd w:val="clear" w:color="auto" w:fill="FFFFFF"/>
        </w:rPr>
        <w:t xml:space="preserve">We </w:t>
      </w:r>
      <w:r w:rsidR="00FB15AC">
        <w:rPr>
          <w:rFonts w:ascii="Arial" w:hAnsi="Arial" w:cs="Arial"/>
          <w:color w:val="00B0F0"/>
          <w:sz w:val="19"/>
          <w:szCs w:val="19"/>
          <w:shd w:val="clear" w:color="auto" w:fill="FFFFFF"/>
        </w:rPr>
        <w:t>have changed this to “several studies</w:t>
      </w:r>
      <w:r w:rsidR="00DD0235">
        <w:rPr>
          <w:rFonts w:ascii="Arial" w:hAnsi="Arial" w:cs="Arial"/>
          <w:color w:val="00B0F0"/>
          <w:sz w:val="19"/>
          <w:szCs w:val="19"/>
          <w:shd w:val="clear" w:color="auto" w:fill="FFFFFF"/>
        </w:rPr>
        <w:t>.</w:t>
      </w:r>
      <w:r w:rsidR="000F3766">
        <w:rPr>
          <w:rFonts w:ascii="Arial" w:hAnsi="Arial" w:cs="Arial"/>
          <w:color w:val="00B0F0"/>
          <w:sz w:val="19"/>
          <w:szCs w:val="19"/>
          <w:shd w:val="clear" w:color="auto" w:fill="FFFFFF"/>
        </w:rPr>
        <w:t>”</w:t>
      </w:r>
    </w:p>
    <w:p w14:paraId="667C80DA" w14:textId="77777777" w:rsidR="00890DA2" w:rsidRDefault="00CD5964" w:rsidP="00890DA2">
      <w:r>
        <w:rPr>
          <w:rFonts w:ascii="Cambria" w:hAnsi="Cambria"/>
          <w:b/>
          <w:u w:val="single"/>
        </w:rPr>
        <w:t>Comment #2</w:t>
      </w:r>
    </w:p>
    <w:p w14:paraId="516805A2" w14:textId="77777777" w:rsidR="00890DA2" w:rsidRDefault="00890DA2" w:rsidP="00890DA2">
      <w:r>
        <w:t>Page 3, 3rd paragraph: “Note that..., so that...” The sentence is confusing.</w:t>
      </w:r>
    </w:p>
    <w:p w14:paraId="1EACFAE9" w14:textId="77777777"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w:t>
      </w:r>
    </w:p>
    <w:p w14:paraId="6D227510" w14:textId="77777777" w:rsidR="00890DA2" w:rsidRDefault="00890DA2" w:rsidP="00890DA2">
      <w:r>
        <w:rPr>
          <w:rFonts w:ascii="Arial" w:hAnsi="Arial" w:cs="Arial"/>
          <w:color w:val="00B0F0"/>
          <w:sz w:val="19"/>
          <w:szCs w:val="19"/>
          <w:shd w:val="clear" w:color="auto" w:fill="FFFFFF"/>
        </w:rPr>
        <w:t>We</w:t>
      </w:r>
      <w:r w:rsidR="00DD0235">
        <w:rPr>
          <w:rFonts w:ascii="Arial" w:hAnsi="Arial" w:cs="Arial"/>
          <w:color w:val="00B0F0"/>
          <w:sz w:val="19"/>
          <w:szCs w:val="19"/>
          <w:shd w:val="clear" w:color="auto" w:fill="FFFFFF"/>
        </w:rPr>
        <w:t xml:space="preserve"> agree that this sentence is confusing. </w:t>
      </w:r>
      <w:del w:id="63" w:author="Michael R Shirts" w:date="2018-08-08T23:28:00Z">
        <w:r w:rsidR="00DD0235" w:rsidDel="00431538">
          <w:rPr>
            <w:rFonts w:ascii="Arial" w:hAnsi="Arial" w:cs="Arial"/>
            <w:color w:val="00B0F0"/>
            <w:sz w:val="19"/>
            <w:szCs w:val="19"/>
            <w:shd w:val="clear" w:color="auto" w:fill="FFFFFF"/>
          </w:rPr>
          <w:delText>We feel like this</w:delText>
        </w:r>
      </w:del>
      <w:ins w:id="64" w:author="Michael R Shirts" w:date="2018-08-08T23:28:00Z">
        <w:r w:rsidR="00431538">
          <w:rPr>
            <w:rFonts w:ascii="Arial" w:hAnsi="Arial" w:cs="Arial"/>
            <w:color w:val="00B0F0"/>
            <w:sz w:val="19"/>
            <w:szCs w:val="19"/>
            <w:shd w:val="clear" w:color="auto" w:fill="FFFFFF"/>
          </w:rPr>
          <w:t>Upon review, the meaning is clear without the sentence,</w:t>
        </w:r>
      </w:ins>
      <w:del w:id="65" w:author="Michael R Shirts" w:date="2018-08-08T23:28:00Z">
        <w:r w:rsidR="00DD0235" w:rsidDel="00431538">
          <w:rPr>
            <w:rFonts w:ascii="Arial" w:hAnsi="Arial" w:cs="Arial"/>
            <w:color w:val="00B0F0"/>
            <w:sz w:val="19"/>
            <w:szCs w:val="19"/>
            <w:shd w:val="clear" w:color="auto" w:fill="FFFFFF"/>
          </w:rPr>
          <w:delText xml:space="preserve"> sentence is actually unnecessary,</w:delText>
        </w:r>
      </w:del>
      <w:r w:rsidR="00DD0235">
        <w:rPr>
          <w:rFonts w:ascii="Arial" w:hAnsi="Arial" w:cs="Arial"/>
          <w:color w:val="00B0F0"/>
          <w:sz w:val="19"/>
          <w:szCs w:val="19"/>
          <w:shd w:val="clear" w:color="auto" w:fill="FFFFFF"/>
        </w:rPr>
        <w:t xml:space="preserve"> so it has been removed</w:t>
      </w:r>
      <w:ins w:id="66" w:author="Michael R Shirts" w:date="2018-08-08T23:29:00Z">
        <w:r w:rsidR="00431538">
          <w:rPr>
            <w:rFonts w:ascii="Arial" w:hAnsi="Arial" w:cs="Arial"/>
            <w:color w:val="00B0F0"/>
            <w:sz w:val="19"/>
            <w:szCs w:val="19"/>
            <w:shd w:val="clear" w:color="auto" w:fill="FFFFFF"/>
          </w:rPr>
          <w:t>.</w:t>
        </w:r>
      </w:ins>
      <w:del w:id="67" w:author="Michael R Shirts" w:date="2018-08-08T23:29:00Z">
        <w:r w:rsidR="00DD0235" w:rsidDel="00431538">
          <w:rPr>
            <w:rFonts w:ascii="Arial" w:hAnsi="Arial" w:cs="Arial"/>
            <w:color w:val="00B0F0"/>
            <w:sz w:val="19"/>
            <w:szCs w:val="19"/>
            <w:shd w:val="clear" w:color="auto" w:fill="FFFFFF"/>
          </w:rPr>
          <w:delText xml:space="preserve"> from the manuscript.</w:delText>
        </w:r>
      </w:del>
    </w:p>
    <w:p w14:paraId="5DF1DE66" w14:textId="77777777" w:rsidR="00890DA2" w:rsidRDefault="00CD5964" w:rsidP="00890DA2">
      <w:r>
        <w:rPr>
          <w:rFonts w:ascii="Cambria" w:hAnsi="Cambria"/>
          <w:b/>
          <w:u w:val="single"/>
        </w:rPr>
        <w:t>Comment #3</w:t>
      </w:r>
    </w:p>
    <w:p w14:paraId="22EDC500" w14:textId="77777777" w:rsidR="00890DA2" w:rsidRDefault="00890DA2" w:rsidP="00890DA2">
      <w:r>
        <w:t>Page 4, 1st paragraph: “...global minimum...” In what?</w:t>
      </w:r>
    </w:p>
    <w:p w14:paraId="16AB5197" w14:textId="77777777"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#3</w:t>
      </w:r>
    </w:p>
    <w:p w14:paraId="4565D75C" w14:textId="77777777" w:rsidR="00890DA2" w:rsidRDefault="00F65D68" w:rsidP="00890DA2">
      <w:r>
        <w:rPr>
          <w:rFonts w:ascii="Arial" w:hAnsi="Arial" w:cs="Arial"/>
          <w:color w:val="00B0F0"/>
          <w:sz w:val="19"/>
          <w:szCs w:val="19"/>
          <w:shd w:val="clear" w:color="auto" w:fill="FFFFFF"/>
        </w:rPr>
        <w:t>The g</w:t>
      </w:r>
      <w:r w:rsidR="00DE0379">
        <w:rPr>
          <w:rFonts w:ascii="Arial" w:hAnsi="Arial" w:cs="Arial"/>
          <w:color w:val="00B0F0"/>
          <w:sz w:val="19"/>
          <w:szCs w:val="19"/>
          <w:shd w:val="clear" w:color="auto" w:fill="FFFFFF"/>
        </w:rPr>
        <w:t>lobal minimum in the objective function</w:t>
      </w:r>
      <w:r>
        <w:rPr>
          <w:rFonts w:ascii="Arial" w:hAnsi="Arial" w:cs="Arial"/>
          <w:color w:val="00B0F0"/>
          <w:sz w:val="19"/>
          <w:szCs w:val="19"/>
          <w:shd w:val="clear" w:color="auto" w:fill="FFFFFF"/>
        </w:rPr>
        <w:t xml:space="preserve"> used to optimize</w:t>
      </w:r>
      <w:r w:rsidR="00DE0379">
        <w:rPr>
          <w:rFonts w:ascii="Arial" w:hAnsi="Arial" w:cs="Arial"/>
          <w:color w:val="00B0F0"/>
          <w:sz w:val="19"/>
          <w:szCs w:val="19"/>
          <w:shd w:val="clear" w:color="auto" w:fill="FFFFFF"/>
        </w:rPr>
        <w:t xml:space="preserve"> the force field parameters. We have reworded this sentence to read, “</w:t>
      </w:r>
      <w:r w:rsidR="00DE0379" w:rsidRPr="00DE0379">
        <w:rPr>
          <w:rFonts w:ascii="Arial" w:hAnsi="Arial" w:cs="Arial"/>
          <w:color w:val="00B0F0"/>
          <w:sz w:val="19"/>
          <w:szCs w:val="19"/>
          <w:shd w:val="clear" w:color="auto" w:fill="FFFFFF"/>
        </w:rPr>
        <w:t>Although an AA force field should yield more accurate VLE results, it is much easier to locate the ``true'' optimal parameter set for UA and AUA force fields since fewer (highly correlated) parameters are optimized simultaneously.</w:t>
      </w:r>
      <w:r w:rsidR="00DE0379">
        <w:rPr>
          <w:rFonts w:ascii="Arial" w:hAnsi="Arial" w:cs="Arial"/>
          <w:color w:val="00B0F0"/>
          <w:sz w:val="19"/>
          <w:szCs w:val="19"/>
          <w:shd w:val="clear" w:color="auto" w:fill="FFFFFF"/>
        </w:rPr>
        <w:t>”</w:t>
      </w:r>
    </w:p>
    <w:p w14:paraId="6F03C587" w14:textId="77777777" w:rsidR="00890DA2" w:rsidRDefault="00CD5964" w:rsidP="00890DA2">
      <w:r>
        <w:rPr>
          <w:rFonts w:ascii="Cambria" w:hAnsi="Cambria"/>
          <w:b/>
          <w:u w:val="single"/>
        </w:rPr>
        <w:t>Comment #4</w:t>
      </w:r>
    </w:p>
    <w:p w14:paraId="7EBDB577" w14:textId="77777777" w:rsidR="00890DA2" w:rsidRDefault="00890DA2" w:rsidP="00890DA2">
      <w:r>
        <w:t>Page 6, 2nd paragraph: What is “...effective size...”, “...true λ...”?</w:t>
      </w:r>
    </w:p>
    <w:p w14:paraId="4EE785F3" w14:textId="77777777"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#4</w:t>
      </w:r>
    </w:p>
    <w:p w14:paraId="230A8E86" w14:textId="77777777" w:rsidR="00890DA2" w:rsidRDefault="00596F3A" w:rsidP="00890DA2">
      <w:r>
        <w:rPr>
          <w:rFonts w:ascii="Arial" w:hAnsi="Arial" w:cs="Arial"/>
          <w:color w:val="00B0F0"/>
          <w:sz w:val="19"/>
          <w:szCs w:val="19"/>
          <w:shd w:val="clear" w:color="auto" w:fill="FFFFFF"/>
        </w:rPr>
        <w:t>To clarify this discussion, w</w:t>
      </w:r>
      <w:r w:rsidR="001A2E61">
        <w:rPr>
          <w:rFonts w:ascii="Arial" w:hAnsi="Arial" w:cs="Arial"/>
          <w:color w:val="00B0F0"/>
          <w:sz w:val="19"/>
          <w:szCs w:val="19"/>
          <w:shd w:val="clear" w:color="auto" w:fill="FFFFFF"/>
        </w:rPr>
        <w:t xml:space="preserve">e have modified these sentences significantly by removing “effective size” and “true </w:t>
      </w:r>
      <m:oMath>
        <m:r>
          <w:rPr>
            <w:rFonts w:ascii="Cambria Math" w:hAnsi="Cambria Math" w:cs="Arial"/>
            <w:color w:val="00B0F0"/>
            <w:sz w:val="19"/>
            <w:szCs w:val="19"/>
            <w:shd w:val="clear" w:color="auto" w:fill="FFFFFF"/>
          </w:rPr>
          <m:t>λ</m:t>
        </m:r>
      </m:oMath>
      <w:r w:rsidR="001A2E61">
        <w:rPr>
          <w:rFonts w:ascii="Arial" w:eastAsiaTheme="minorEastAsia" w:hAnsi="Arial" w:cs="Arial"/>
          <w:color w:val="00B0F0"/>
          <w:sz w:val="19"/>
          <w:szCs w:val="19"/>
          <w:shd w:val="clear" w:color="auto" w:fill="FFFFFF"/>
        </w:rPr>
        <w:t>”.</w:t>
      </w:r>
      <w:r w:rsidR="003E5561">
        <w:rPr>
          <w:rFonts w:ascii="Arial" w:eastAsiaTheme="minorEastAsia" w:hAnsi="Arial" w:cs="Arial"/>
          <w:color w:val="00B0F0"/>
          <w:sz w:val="19"/>
          <w:szCs w:val="19"/>
          <w:shd w:val="clear" w:color="auto" w:fill="FFFFFF"/>
        </w:rPr>
        <w:t xml:space="preserve"> They now read, </w:t>
      </w:r>
      <w:r w:rsidR="001A2E61">
        <w:rPr>
          <w:rFonts w:ascii="Arial" w:hAnsi="Arial" w:cs="Arial"/>
          <w:color w:val="00B0F0"/>
          <w:sz w:val="19"/>
          <w:szCs w:val="19"/>
          <w:shd w:val="clear" w:color="auto" w:fill="FFFFFF"/>
        </w:rPr>
        <w:t>“</w:t>
      </w:r>
      <w:r w:rsidR="001A2E61" w:rsidRPr="001A2E61">
        <w:rPr>
          <w:rFonts w:ascii="Arial" w:hAnsi="Arial" w:cs="Arial"/>
          <w:color w:val="00B0F0"/>
          <w:sz w:val="19"/>
          <w:szCs w:val="19"/>
          <w:shd w:val="clear" w:color="auto" w:fill="FFFFFF"/>
        </w:rPr>
        <w:t>Instead, only the region that is most sensitive to the target experimental data will be adequately represented. For example, high pressure properties are sensitive to extremely close-range interactions</w:t>
      </w:r>
      <w:r w:rsidR="003E5561">
        <w:rPr>
          <w:rFonts w:ascii="Arial" w:hAnsi="Arial" w:cs="Arial"/>
          <w:color w:val="00B0F0"/>
          <w:sz w:val="19"/>
          <w:szCs w:val="19"/>
          <w:shd w:val="clear" w:color="auto" w:fill="FFFFFF"/>
        </w:rPr>
        <w:t xml:space="preserve"> </w:t>
      </w:r>
      <m:oMath>
        <m:d>
          <m:dPr>
            <m:ctrlPr>
              <w:rPr>
                <w:rFonts w:ascii="Cambria Math" w:hAnsi="Cambria Math" w:cs="Arial"/>
                <w:i/>
                <w:color w:val="00B0F0"/>
                <w:sz w:val="19"/>
                <w:szCs w:val="19"/>
                <w:shd w:val="clear" w:color="auto" w:fill="FFFFFF"/>
              </w:rPr>
            </m:ctrlPr>
          </m:dPr>
          <m:e>
            <m:r>
              <w:rPr>
                <w:rFonts w:ascii="Cambria Math" w:hAnsi="Cambria Math" w:cs="Arial"/>
                <w:color w:val="00B0F0"/>
                <w:sz w:val="19"/>
                <w:szCs w:val="19"/>
                <w:shd w:val="clear" w:color="auto" w:fill="FFFFFF"/>
              </w:rPr>
              <m:t>r&lt;0.8σ</m:t>
            </m:r>
          </m:e>
        </m:d>
      </m:oMath>
      <w:r w:rsidR="001A2E61" w:rsidRPr="001A2E61">
        <w:rPr>
          <w:rFonts w:ascii="Arial" w:hAnsi="Arial" w:cs="Arial"/>
          <w:color w:val="00B0F0"/>
          <w:sz w:val="19"/>
          <w:szCs w:val="19"/>
          <w:shd w:val="clear" w:color="auto" w:fill="FFFFFF"/>
        </w:rPr>
        <w:t>, while such distances are rarely sampled with VLE simulations</w:t>
      </w:r>
      <w:r w:rsidR="003E5561">
        <w:rPr>
          <w:rFonts w:ascii="Arial" w:hAnsi="Arial" w:cs="Arial"/>
          <w:color w:val="00B0F0"/>
          <w:sz w:val="19"/>
          <w:szCs w:val="19"/>
          <w:shd w:val="clear" w:color="auto" w:fill="FFFFFF"/>
        </w:rPr>
        <w:t xml:space="preserve"> and, thereby, do not impact VLE properties</w:t>
      </w:r>
      <w:r w:rsidR="001A2E61" w:rsidRPr="001A2E61">
        <w:rPr>
          <w:rFonts w:ascii="Arial" w:hAnsi="Arial" w:cs="Arial"/>
          <w:color w:val="00B0F0"/>
          <w:sz w:val="19"/>
          <w:szCs w:val="19"/>
          <w:shd w:val="clear" w:color="auto" w:fill="FFFFFF"/>
        </w:rPr>
        <w:t>.</w:t>
      </w:r>
      <w:r w:rsidR="001A2E61">
        <w:rPr>
          <w:rFonts w:ascii="Arial" w:hAnsi="Arial" w:cs="Arial"/>
          <w:color w:val="00B0F0"/>
          <w:sz w:val="19"/>
          <w:szCs w:val="19"/>
          <w:shd w:val="clear" w:color="auto" w:fill="FFFFFF"/>
        </w:rPr>
        <w:t xml:space="preserve"> </w:t>
      </w:r>
      <w:r w:rsidRPr="00596F3A">
        <w:rPr>
          <w:rFonts w:ascii="Arial" w:hAnsi="Arial" w:cs="Arial"/>
          <w:color w:val="00B0F0"/>
          <w:sz w:val="19"/>
          <w:szCs w:val="19"/>
          <w:shd w:val="clear" w:color="auto" w:fill="FFFFFF"/>
        </w:rPr>
        <w:t>Furthermore, the ``optimal''</w:t>
      </w:r>
      <w:r w:rsidR="003E5561">
        <w:rPr>
          <w:rFonts w:ascii="Arial" w:hAnsi="Arial" w:cs="Arial"/>
          <w:color w:val="00B0F0"/>
          <w:sz w:val="19"/>
          <w:szCs w:val="19"/>
          <w:shd w:val="clear" w:color="auto" w:fill="FFFFFF"/>
        </w:rPr>
        <w:t xml:space="preserve"> </w:t>
      </w:r>
      <m:oMath>
        <m:r>
          <w:rPr>
            <w:rFonts w:ascii="Cambria Math" w:hAnsi="Cambria Math" w:cs="Arial"/>
            <w:color w:val="00B0F0"/>
            <w:sz w:val="19"/>
            <w:szCs w:val="19"/>
            <w:shd w:val="clear" w:color="auto" w:fill="FFFFFF"/>
          </w:rPr>
          <m:t>λ</m:t>
        </m:r>
      </m:oMath>
      <w:r w:rsidR="00C81FA7">
        <w:rPr>
          <w:rFonts w:ascii="Arial" w:eastAsiaTheme="minorEastAsia" w:hAnsi="Arial" w:cs="Arial"/>
          <w:color w:val="00B0F0"/>
          <w:sz w:val="19"/>
          <w:szCs w:val="19"/>
          <w:shd w:val="clear" w:color="auto" w:fill="FFFFFF"/>
        </w:rPr>
        <w:t xml:space="preserve"> is an ``effective optimal’’ as it</w:t>
      </w:r>
      <w:r w:rsidRPr="00596F3A">
        <w:rPr>
          <w:rFonts w:ascii="Arial" w:hAnsi="Arial" w:cs="Arial"/>
          <w:color w:val="00B0F0"/>
          <w:sz w:val="19"/>
          <w:szCs w:val="19"/>
          <w:shd w:val="clear" w:color="auto" w:fill="FFFFFF"/>
        </w:rPr>
        <w:t xml:space="preserve"> accounts</w:t>
      </w:r>
      <w:r>
        <w:rPr>
          <w:rFonts w:ascii="Arial" w:hAnsi="Arial" w:cs="Arial"/>
          <w:color w:val="00B0F0"/>
          <w:sz w:val="19"/>
          <w:szCs w:val="19"/>
          <w:shd w:val="clear" w:color="auto" w:fill="FFFFFF"/>
        </w:rPr>
        <w:t xml:space="preserve"> for numerous model assumptions</w:t>
      </w:r>
      <w:r w:rsidR="003E5561">
        <w:rPr>
          <w:rFonts w:ascii="Arial" w:hAnsi="Arial" w:cs="Arial"/>
          <w:color w:val="00B0F0"/>
          <w:sz w:val="19"/>
          <w:szCs w:val="19"/>
          <w:shd w:val="clear" w:color="auto" w:fill="FFFFFF"/>
        </w:rPr>
        <w:t>,</w:t>
      </w:r>
      <w:r>
        <w:rPr>
          <w:rFonts w:ascii="Arial" w:hAnsi="Arial" w:cs="Arial"/>
          <w:color w:val="00B0F0"/>
          <w:sz w:val="19"/>
          <w:szCs w:val="19"/>
          <w:shd w:val="clear" w:color="auto" w:fill="FFFFFF"/>
        </w:rPr>
        <w:t>”</w:t>
      </w:r>
    </w:p>
    <w:p w14:paraId="670A7CF3" w14:textId="77777777" w:rsidR="00890DA2" w:rsidRDefault="00CD5964" w:rsidP="00890DA2">
      <w:r>
        <w:rPr>
          <w:rFonts w:ascii="Cambria" w:hAnsi="Cambria"/>
          <w:b/>
          <w:u w:val="single"/>
        </w:rPr>
        <w:t>Comment #5</w:t>
      </w:r>
    </w:p>
    <w:p w14:paraId="1868610E" w14:textId="77777777" w:rsidR="00890DA2" w:rsidRDefault="00890DA2" w:rsidP="00890DA2">
      <w:r>
        <w:t>Page 6, 3rd paragraph: “...difficult to know...” What does that mean?</w:t>
      </w:r>
    </w:p>
    <w:p w14:paraId="77600357" w14:textId="77777777"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#5</w:t>
      </w:r>
    </w:p>
    <w:p w14:paraId="396D15B8" w14:textId="77777777" w:rsidR="00B51ADA" w:rsidRDefault="00B51ADA"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The purpose of this statement is that theoretical results for noble gases and all-atom models may not apply to united-atom alkanes. To clarify this, we have modified this sentence to read, “</w:t>
      </w:r>
      <w:r w:rsidRPr="00B51ADA">
        <w:rPr>
          <w:rFonts w:ascii="Arial" w:hAnsi="Arial" w:cs="Arial"/>
          <w:color w:val="00B0F0"/>
          <w:sz w:val="19"/>
          <w:szCs w:val="19"/>
          <w:shd w:val="clear" w:color="auto" w:fill="FFFFFF"/>
        </w:rPr>
        <w:t xml:space="preserve">Although the theoretical results discussed previously for noble gases and all-atom </w:t>
      </w:r>
      <w:r>
        <w:rPr>
          <w:rFonts w:ascii="Arial" w:hAnsi="Arial" w:cs="Arial"/>
          <w:color w:val="00B0F0"/>
          <w:sz w:val="19"/>
          <w:szCs w:val="19"/>
          <w:shd w:val="clear" w:color="auto" w:fill="FFFFFF"/>
        </w:rPr>
        <w:t>n</w:t>
      </w:r>
      <w:r w:rsidRPr="00B51ADA">
        <w:rPr>
          <w:rFonts w:ascii="Arial" w:hAnsi="Arial" w:cs="Arial"/>
          <w:color w:val="00B0F0"/>
          <w:sz w:val="19"/>
          <w:szCs w:val="19"/>
          <w:shd w:val="clear" w:color="auto" w:fill="FFFFFF"/>
        </w:rPr>
        <w:t xml:space="preserve">-alkane models </w:t>
      </w:r>
      <w:r w:rsidR="003E5561">
        <w:rPr>
          <w:rFonts w:ascii="Arial" w:hAnsi="Arial" w:cs="Arial"/>
          <w:color w:val="00B0F0"/>
          <w:sz w:val="19"/>
          <w:szCs w:val="19"/>
          <w:shd w:val="clear" w:color="auto" w:fill="FFFFFF"/>
        </w:rPr>
        <w:t>are not necessarily</w:t>
      </w:r>
      <w:r w:rsidRPr="00B51ADA">
        <w:rPr>
          <w:rFonts w:ascii="Arial" w:hAnsi="Arial" w:cs="Arial"/>
          <w:color w:val="00B0F0"/>
          <w:sz w:val="19"/>
          <w:szCs w:val="19"/>
          <w:shd w:val="clear" w:color="auto" w:fill="FFFFFF"/>
        </w:rPr>
        <w:t xml:space="preserve"> applicable to UA models for normal and branched alkanes</w:t>
      </w:r>
      <w:r>
        <w:rPr>
          <w:rFonts w:ascii="Arial" w:hAnsi="Arial" w:cs="Arial"/>
          <w:color w:val="00B0F0"/>
          <w:sz w:val="19"/>
          <w:szCs w:val="19"/>
          <w:shd w:val="clear" w:color="auto" w:fill="FFFFFF"/>
        </w:rPr>
        <w:t>…”</w:t>
      </w:r>
    </w:p>
    <w:p w14:paraId="28E70A17" w14:textId="77777777" w:rsidR="00890DA2" w:rsidRDefault="00B51ADA" w:rsidP="00890DA2">
      <w:r>
        <w:rPr>
          <w:rFonts w:ascii="Cambria" w:hAnsi="Cambria"/>
          <w:b/>
          <w:u w:val="single"/>
        </w:rPr>
        <w:t xml:space="preserve"> </w:t>
      </w:r>
      <w:r w:rsidR="00CD5964">
        <w:rPr>
          <w:rFonts w:ascii="Cambria" w:hAnsi="Cambria"/>
          <w:b/>
          <w:u w:val="single"/>
        </w:rPr>
        <w:t>Comment #6</w:t>
      </w:r>
    </w:p>
    <w:p w14:paraId="427ACA74" w14:textId="77777777" w:rsidR="00890DA2" w:rsidRDefault="00890DA2" w:rsidP="00890DA2">
      <w:r>
        <w:t>Page 7, 4th paragraph: What is “...time constant of 1 ps...”, “...LINCS...”?</w:t>
      </w:r>
    </w:p>
    <w:p w14:paraId="7BB5A385" w14:textId="77777777"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#6</w:t>
      </w:r>
    </w:p>
    <w:p w14:paraId="024F2E4A" w14:textId="77777777" w:rsidR="00890DA2" w:rsidRDefault="004530D5" w:rsidP="00890DA2">
      <w:r>
        <w:rPr>
          <w:rFonts w:ascii="Arial" w:hAnsi="Arial" w:cs="Arial"/>
          <w:color w:val="00B0F0"/>
          <w:sz w:val="19"/>
          <w:szCs w:val="19"/>
          <w:shd w:val="clear" w:color="auto" w:fill="FFFFFF"/>
        </w:rPr>
        <w:t>For completeness</w:t>
      </w:r>
      <w:r w:rsidR="001E50F4">
        <w:rPr>
          <w:rFonts w:ascii="Arial" w:hAnsi="Arial" w:cs="Arial"/>
          <w:color w:val="00B0F0"/>
          <w:sz w:val="19"/>
          <w:szCs w:val="19"/>
          <w:shd w:val="clear" w:color="auto" w:fill="FFFFFF"/>
        </w:rPr>
        <w:t>, we have modified this to read, “thermostat time constant…” and</w:t>
      </w:r>
      <w:r>
        <w:rPr>
          <w:rFonts w:ascii="Arial" w:hAnsi="Arial" w:cs="Arial"/>
          <w:color w:val="00B0F0"/>
          <w:sz w:val="19"/>
          <w:szCs w:val="19"/>
          <w:shd w:val="clear" w:color="auto" w:fill="FFFFFF"/>
        </w:rPr>
        <w:t xml:space="preserve"> have defined LINCS as</w:t>
      </w:r>
      <w:r w:rsidR="001E50F4">
        <w:rPr>
          <w:rFonts w:ascii="Arial" w:hAnsi="Arial" w:cs="Arial"/>
          <w:color w:val="00B0F0"/>
          <w:sz w:val="19"/>
          <w:szCs w:val="19"/>
          <w:shd w:val="clear" w:color="auto" w:fill="FFFFFF"/>
        </w:rPr>
        <w:t xml:space="preserve"> “LINear Constraint Solver (LINCS)</w:t>
      </w:r>
      <w:r>
        <w:rPr>
          <w:rFonts w:ascii="Arial" w:hAnsi="Arial" w:cs="Arial"/>
          <w:color w:val="00B0F0"/>
          <w:sz w:val="19"/>
          <w:szCs w:val="19"/>
          <w:shd w:val="clear" w:color="auto" w:fill="FFFFFF"/>
        </w:rPr>
        <w:t>.</w:t>
      </w:r>
      <w:r w:rsidR="001E50F4">
        <w:rPr>
          <w:rFonts w:ascii="Arial" w:hAnsi="Arial" w:cs="Arial"/>
          <w:color w:val="00B0F0"/>
          <w:sz w:val="19"/>
          <w:szCs w:val="19"/>
          <w:shd w:val="clear" w:color="auto" w:fill="FFFFFF"/>
        </w:rPr>
        <w:t>” We have also included the references</w:t>
      </w:r>
      <w:r>
        <w:rPr>
          <w:rFonts w:ascii="Arial" w:hAnsi="Arial" w:cs="Arial"/>
          <w:color w:val="00B0F0"/>
          <w:sz w:val="19"/>
          <w:szCs w:val="19"/>
          <w:shd w:val="clear" w:color="auto" w:fill="FFFFFF"/>
        </w:rPr>
        <w:t xml:space="preserve"> for the thermostat and LINCS</w:t>
      </w:r>
      <w:r w:rsidR="001E50F4">
        <w:rPr>
          <w:rFonts w:ascii="Arial" w:hAnsi="Arial" w:cs="Arial"/>
          <w:color w:val="00B0F0"/>
          <w:sz w:val="19"/>
          <w:szCs w:val="19"/>
          <w:shd w:val="clear" w:color="auto" w:fill="FFFFFF"/>
        </w:rPr>
        <w:t>, in addition to the GROMACS manual reference.</w:t>
      </w:r>
    </w:p>
    <w:p w14:paraId="32AF81DC" w14:textId="77777777" w:rsidR="00890DA2" w:rsidRDefault="00CD5964" w:rsidP="00890DA2">
      <w:r>
        <w:rPr>
          <w:rFonts w:ascii="Cambria" w:hAnsi="Cambria"/>
          <w:b/>
          <w:u w:val="single"/>
        </w:rPr>
        <w:t>Comment #7</w:t>
      </w:r>
    </w:p>
    <w:p w14:paraId="12159883" w14:textId="77777777" w:rsidR="00890DA2" w:rsidRDefault="00890DA2" w:rsidP="00890DA2">
      <w:r>
        <w:t>Page 8, 2nd paragraph: “Nine densities...” The sentence is confusing.</w:t>
      </w:r>
    </w:p>
    <w:p w14:paraId="61889DEC" w14:textId="77777777"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#7</w:t>
      </w:r>
    </w:p>
    <w:p w14:paraId="511F59C0" w14:textId="77777777" w:rsidR="00B67AC0" w:rsidRDefault="001C5F7F"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To make this less confusing, we have rewritten these sentences as, “</w:t>
      </w:r>
      <w:r w:rsidRPr="001C5F7F">
        <w:rPr>
          <w:rFonts w:ascii="Arial" w:hAnsi="Arial" w:cs="Arial"/>
          <w:color w:val="00B0F0"/>
          <w:sz w:val="19"/>
          <w:szCs w:val="19"/>
          <w:shd w:val="clear" w:color="auto" w:fill="FFFFFF"/>
        </w:rPr>
        <w:t xml:space="preserve">Nine densities are simulated along the supercritical isotherm </w:t>
      </w:r>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IT</w:t>
      </w:r>
      <w:r>
        <w:rPr>
          <w:rFonts w:ascii="Arial" w:hAnsi="Arial" w:cs="Arial"/>
          <w:color w:val="00B0F0"/>
          <w:sz w:val="19"/>
          <w:szCs w:val="19"/>
          <w:shd w:val="clear" w:color="auto" w:fill="FFFFFF"/>
        </w:rPr>
        <w:t>)</w:t>
      </w:r>
      <w:r w:rsidRPr="001C5F7F">
        <w:rPr>
          <w:rFonts w:ascii="Arial" w:hAnsi="Arial" w:cs="Arial"/>
          <w:color w:val="00B0F0"/>
          <w:sz w:val="19"/>
          <w:szCs w:val="19"/>
          <w:shd w:val="clear" w:color="auto" w:fill="FFFFFF"/>
        </w:rPr>
        <w:t xml:space="preserve">. Three temperatures are simulated along each isochore, namely, </w:t>
      </w:r>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IT</w:t>
      </w:r>
      <w:r w:rsidRPr="001C5F7F">
        <w:rPr>
          <w:rFonts w:ascii="Arial" w:hAnsi="Arial" w:cs="Arial"/>
          <w:color w:val="00B0F0"/>
          <w:sz w:val="19"/>
          <w:szCs w:val="19"/>
          <w:shd w:val="clear" w:color="auto" w:fill="FFFFFF"/>
        </w:rPr>
        <w:t xml:space="preserve">, the </w:t>
      </w:r>
      <w:r>
        <w:rPr>
          <w:rFonts w:ascii="Arial" w:hAnsi="Arial" w:cs="Arial"/>
          <w:color w:val="00B0F0"/>
          <w:sz w:val="19"/>
          <w:szCs w:val="19"/>
          <w:shd w:val="clear" w:color="auto" w:fill="FFFFFF"/>
        </w:rPr>
        <w:t>REFPROP saturation temperature (T</w:t>
      </w:r>
      <w:r w:rsidRPr="001C5F7F">
        <w:rPr>
          <w:rFonts w:ascii="Arial" w:hAnsi="Arial" w:cs="Arial"/>
          <w:color w:val="00B0F0"/>
          <w:sz w:val="19"/>
          <w:szCs w:val="19"/>
          <w:shd w:val="clear" w:color="auto" w:fill="FFFFFF"/>
          <w:vertAlign w:val="superscript"/>
        </w:rPr>
        <w:t>sat</w:t>
      </w:r>
      <w:r>
        <w:rPr>
          <w:rFonts w:ascii="Arial" w:hAnsi="Arial" w:cs="Arial"/>
          <w:color w:val="00B0F0"/>
          <w:sz w:val="19"/>
          <w:szCs w:val="19"/>
          <w:shd w:val="clear" w:color="auto" w:fill="FFFFFF"/>
        </w:rPr>
        <w:t xml:space="preserve">), and </w:t>
      </w:r>
      <w:r w:rsidRPr="001C5F7F">
        <w:rPr>
          <w:rFonts w:ascii="Arial" w:hAnsi="Arial" w:cs="Arial"/>
          <w:color w:val="00B0F0"/>
          <w:sz w:val="19"/>
          <w:szCs w:val="19"/>
          <w:shd w:val="clear" w:color="auto" w:fill="FFFFFF"/>
        </w:rPr>
        <w:t>2/(1/T</w:t>
      </w:r>
      <w:r w:rsidRPr="001C5F7F">
        <w:rPr>
          <w:rFonts w:ascii="Arial" w:hAnsi="Arial" w:cs="Arial"/>
          <w:color w:val="00B0F0"/>
          <w:sz w:val="19"/>
          <w:szCs w:val="19"/>
          <w:shd w:val="clear" w:color="auto" w:fill="FFFFFF"/>
          <w:vertAlign w:val="superscript"/>
        </w:rPr>
        <w:t>IT</w:t>
      </w:r>
      <w:r w:rsidRPr="001C5F7F">
        <w:rPr>
          <w:rFonts w:ascii="Arial" w:hAnsi="Arial" w:cs="Arial"/>
          <w:color w:val="00B0F0"/>
          <w:sz w:val="19"/>
          <w:szCs w:val="19"/>
          <w:shd w:val="clear" w:color="auto" w:fill="FFFFFF"/>
        </w:rPr>
        <w:t xml:space="preserve"> + 1/T</w:t>
      </w:r>
      <w:r w:rsidRPr="001C5F7F">
        <w:rPr>
          <w:rFonts w:ascii="Arial" w:hAnsi="Arial" w:cs="Arial"/>
          <w:color w:val="00B0F0"/>
          <w:sz w:val="19"/>
          <w:szCs w:val="19"/>
          <w:shd w:val="clear" w:color="auto" w:fill="FFFFFF"/>
          <w:vertAlign w:val="superscript"/>
        </w:rPr>
        <w:t>sat</w:t>
      </w:r>
      <w:r>
        <w:rPr>
          <w:rFonts w:ascii="Arial" w:hAnsi="Arial" w:cs="Arial"/>
          <w:color w:val="00B0F0"/>
          <w:sz w:val="19"/>
          <w:szCs w:val="19"/>
          <w:shd w:val="clear" w:color="auto" w:fill="FFFFFF"/>
        </w:rPr>
        <w:t>)</w:t>
      </w:r>
      <w:r w:rsidR="008B58EA">
        <w:rPr>
          <w:rFonts w:ascii="Arial" w:hAnsi="Arial" w:cs="Arial"/>
          <w:color w:val="00B0F0"/>
          <w:sz w:val="19"/>
          <w:szCs w:val="19"/>
          <w:shd w:val="clear" w:color="auto" w:fill="FFFFFF"/>
        </w:rPr>
        <w:t xml:space="preserve">. </w:t>
      </w:r>
      <w:r w:rsidR="008B58EA" w:rsidRPr="008B58EA">
        <w:rPr>
          <w:rFonts w:ascii="Arial" w:hAnsi="Arial" w:cs="Arial"/>
          <w:color w:val="00B0F0"/>
          <w:sz w:val="19"/>
          <w:szCs w:val="19"/>
          <w:shd w:val="clear" w:color="auto" w:fill="FFFFFF"/>
        </w:rPr>
        <w:t>Since five of the isotherm densities correspond to</w:t>
      </w:r>
      <w:r w:rsidR="004530D5">
        <w:rPr>
          <w:rFonts w:ascii="Arial" w:hAnsi="Arial" w:cs="Arial"/>
          <w:color w:val="00B0F0"/>
          <w:sz w:val="19"/>
          <w:szCs w:val="19"/>
          <w:shd w:val="clear" w:color="auto" w:fill="FFFFFF"/>
        </w:rPr>
        <w:t xml:space="preserve"> the five different</w:t>
      </w:r>
      <w:r w:rsidR="008B58EA" w:rsidRPr="008B58EA">
        <w:rPr>
          <w:rFonts w:ascii="Arial" w:hAnsi="Arial" w:cs="Arial"/>
          <w:color w:val="00B0F0"/>
          <w:sz w:val="19"/>
          <w:szCs w:val="19"/>
          <w:shd w:val="clear" w:color="auto" w:fill="FFFFFF"/>
        </w:rPr>
        <w:t xml:space="preserve"> </w:t>
      </w:r>
      <m:oMath>
        <m:sSup>
          <m:sSupPr>
            <m:ctrlPr>
              <w:rPr>
                <w:rFonts w:ascii="Cambria Math" w:hAnsi="Cambria Math" w:cs="Arial"/>
                <w:i/>
                <w:color w:val="00B0F0"/>
                <w:sz w:val="19"/>
                <w:szCs w:val="19"/>
                <w:shd w:val="clear" w:color="auto" w:fill="FFFFFF"/>
              </w:rPr>
            </m:ctrlPr>
          </m:sSupPr>
          <m:e>
            <m:r>
              <w:rPr>
                <w:rFonts w:ascii="Cambria Math" w:hAnsi="Cambria Math" w:cs="Arial"/>
                <w:color w:val="00B0F0"/>
                <w:sz w:val="19"/>
                <w:szCs w:val="19"/>
                <w:shd w:val="clear" w:color="auto" w:fill="FFFFFF"/>
              </w:rPr>
              <m:t>ρ</m:t>
            </m:r>
          </m:e>
          <m:sup>
            <m:r>
              <m:rPr>
                <m:sty m:val="p"/>
              </m:rPr>
              <w:rPr>
                <w:rFonts w:ascii="Cambria Math" w:hAnsi="Cambria Math" w:cs="Arial"/>
                <w:color w:val="00B0F0"/>
                <w:sz w:val="19"/>
                <w:szCs w:val="19"/>
                <w:shd w:val="clear" w:color="auto" w:fill="FFFFFF"/>
              </w:rPr>
              <m:t>IC</m:t>
            </m:r>
          </m:sup>
        </m:sSup>
      </m:oMath>
      <w:r w:rsidR="004530D5">
        <w:rPr>
          <w:rFonts w:ascii="Arial" w:eastAsiaTheme="minorEastAsia" w:hAnsi="Arial" w:cs="Arial"/>
          <w:color w:val="00B0F0"/>
          <w:sz w:val="19"/>
          <w:szCs w:val="19"/>
          <w:shd w:val="clear" w:color="auto" w:fill="FFFFFF"/>
        </w:rPr>
        <w:t xml:space="preserve"> values</w:t>
      </w:r>
      <w:r w:rsidRPr="001C5F7F">
        <w:rPr>
          <w:rFonts w:ascii="Arial" w:hAnsi="Arial" w:cs="Arial"/>
          <w:color w:val="00B0F0"/>
          <w:sz w:val="19"/>
          <w:szCs w:val="19"/>
          <w:shd w:val="clear" w:color="auto" w:fill="FFFFFF"/>
        </w:rPr>
        <w:t>, a total of 19 simulations are performed for each compound and force field.</w:t>
      </w:r>
      <w:r>
        <w:rPr>
          <w:rFonts w:ascii="Arial" w:hAnsi="Arial" w:cs="Arial"/>
          <w:color w:val="00B0F0"/>
          <w:sz w:val="19"/>
          <w:szCs w:val="19"/>
          <w:shd w:val="clear" w:color="auto" w:fill="FFFFFF"/>
        </w:rPr>
        <w:t>”</w:t>
      </w:r>
    </w:p>
    <w:p w14:paraId="3AC2ED9F" w14:textId="77777777" w:rsidR="00890DA2" w:rsidRDefault="00CD5964" w:rsidP="00890DA2">
      <w:pPr>
        <w:rPr>
          <w:rFonts w:ascii="Cambria" w:hAnsi="Cambria"/>
          <w:b/>
          <w:u w:val="single"/>
        </w:rPr>
      </w:pPr>
      <w:r>
        <w:rPr>
          <w:rFonts w:ascii="Cambria" w:hAnsi="Cambria"/>
          <w:b/>
          <w:u w:val="single"/>
        </w:rPr>
        <w:t>Comment #8</w:t>
      </w:r>
    </w:p>
    <w:p w14:paraId="6322C28E" w14:textId="77777777" w:rsidR="00890DA2" w:rsidRDefault="00890DA2" w:rsidP="00890DA2">
      <w:r>
        <w:t>Page 9, 3rd paragraph: “...have a displacement in the interaction...”, “...anisotropic shift...” Are those the same?</w:t>
      </w:r>
    </w:p>
    <w:p w14:paraId="478E9A9A" w14:textId="77777777"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#8</w:t>
      </w:r>
    </w:p>
    <w:p w14:paraId="44CDD7B1" w14:textId="77777777" w:rsidR="00890DA2" w:rsidRDefault="000D796C" w:rsidP="00890DA2">
      <w:r>
        <w:rPr>
          <w:rFonts w:ascii="Arial" w:hAnsi="Arial" w:cs="Arial"/>
          <w:color w:val="00B0F0"/>
          <w:sz w:val="19"/>
          <w:szCs w:val="19"/>
          <w:shd w:val="clear" w:color="auto" w:fill="FFFFFF"/>
        </w:rPr>
        <w:t xml:space="preserve">Yes these are the same thing. </w:t>
      </w:r>
      <w:commentRangeStart w:id="68"/>
      <w:r w:rsidR="001C5F7F">
        <w:rPr>
          <w:rFonts w:ascii="Arial" w:hAnsi="Arial" w:cs="Arial"/>
          <w:color w:val="00B0F0"/>
          <w:sz w:val="19"/>
          <w:szCs w:val="19"/>
          <w:shd w:val="clear" w:color="auto" w:fill="FFFFFF"/>
        </w:rPr>
        <w:t>We use different vernacular</w:t>
      </w:r>
      <w:r w:rsidR="00BB00DF">
        <w:rPr>
          <w:rFonts w:ascii="Arial" w:hAnsi="Arial" w:cs="Arial"/>
          <w:color w:val="00B0F0"/>
          <w:sz w:val="19"/>
          <w:szCs w:val="19"/>
          <w:shd w:val="clear" w:color="auto" w:fill="FFFFFF"/>
        </w:rPr>
        <w:t xml:space="preserve"> primarily to avoid </w:t>
      </w:r>
      <w:r>
        <w:rPr>
          <w:rFonts w:ascii="Arial" w:hAnsi="Arial" w:cs="Arial"/>
          <w:color w:val="00B0F0"/>
          <w:sz w:val="19"/>
          <w:szCs w:val="19"/>
          <w:shd w:val="clear" w:color="auto" w:fill="FFFFFF"/>
        </w:rPr>
        <w:t>redundant wording.</w:t>
      </w:r>
      <w:r w:rsidR="004530D5">
        <w:rPr>
          <w:rFonts w:ascii="Arial" w:hAnsi="Arial" w:cs="Arial"/>
          <w:color w:val="00B0F0"/>
          <w:sz w:val="19"/>
          <w:szCs w:val="19"/>
          <w:shd w:val="clear" w:color="auto" w:fill="FFFFFF"/>
        </w:rPr>
        <w:t xml:space="preserve"> For this reason, no change was made.</w:t>
      </w:r>
      <w:commentRangeEnd w:id="68"/>
      <w:r w:rsidR="00431538">
        <w:rPr>
          <w:rStyle w:val="CommentReference"/>
        </w:rPr>
        <w:commentReference w:id="68"/>
      </w:r>
    </w:p>
    <w:p w14:paraId="27D881A9" w14:textId="77777777" w:rsidR="00890DA2" w:rsidRDefault="00CD5964" w:rsidP="00890DA2">
      <w:r>
        <w:rPr>
          <w:rFonts w:ascii="Cambria" w:hAnsi="Cambria"/>
          <w:b/>
          <w:u w:val="single"/>
        </w:rPr>
        <w:t>Comment #9</w:t>
      </w:r>
    </w:p>
    <w:p w14:paraId="37F2FA80" w14:textId="77777777" w:rsidR="00890DA2" w:rsidRDefault="00890DA2" w:rsidP="00890DA2">
      <w:r>
        <w:t>Page 14, 2nd paragraph: “...(given for ρ)...” Does this mean “uncertainty in ρ” or “uncertainty for given ρ”?</w:t>
      </w:r>
    </w:p>
    <w:p w14:paraId="7F80CCA0" w14:textId="77777777"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#9</w:t>
      </w:r>
    </w:p>
    <w:p w14:paraId="0B3704F3" w14:textId="77777777" w:rsidR="00890DA2" w:rsidRDefault="008B7D20" w:rsidP="00890DA2">
      <w:r>
        <w:rPr>
          <w:rFonts w:ascii="Arial" w:hAnsi="Arial" w:cs="Arial"/>
          <w:color w:val="00B0F0"/>
          <w:sz w:val="19"/>
          <w:szCs w:val="19"/>
          <w:shd w:val="clear" w:color="auto" w:fill="FFFFFF"/>
        </w:rPr>
        <w:t xml:space="preserve">Uncertainty in </w:t>
      </w:r>
      <m:oMath>
        <m:r>
          <w:rPr>
            <w:rFonts w:ascii="Cambria Math" w:hAnsi="Cambria Math" w:cs="Arial"/>
            <w:color w:val="00B0F0"/>
            <w:sz w:val="19"/>
            <w:szCs w:val="19"/>
            <w:shd w:val="clear" w:color="auto" w:fill="FFFFFF"/>
          </w:rPr>
          <m:t>ρ</m:t>
        </m:r>
      </m:oMath>
      <w:r>
        <w:rPr>
          <w:rFonts w:ascii="Arial" w:eastAsiaTheme="minorEastAsia" w:hAnsi="Arial" w:cs="Arial"/>
          <w:color w:val="00B0F0"/>
          <w:sz w:val="19"/>
          <w:szCs w:val="19"/>
          <w:shd w:val="clear" w:color="auto" w:fill="FFFFFF"/>
        </w:rPr>
        <w:t xml:space="preserve">. This now reads, “REFPROP </w:t>
      </w:r>
      <w:r>
        <w:rPr>
          <w:rFonts w:ascii="Arial" w:hAnsi="Arial" w:cs="Arial"/>
          <w:color w:val="00B0F0"/>
          <w:sz w:val="19"/>
          <w:szCs w:val="19"/>
          <w:shd w:val="clear" w:color="auto" w:fill="FFFFFF"/>
        </w:rPr>
        <w:t xml:space="preserve">uncertainty for </w:t>
      </w:r>
      <m:oMath>
        <m:r>
          <w:rPr>
            <w:rFonts w:ascii="Cambria Math" w:hAnsi="Cambria Math" w:cs="Arial"/>
            <w:color w:val="00B0F0"/>
            <w:sz w:val="19"/>
            <w:szCs w:val="19"/>
            <w:shd w:val="clear" w:color="auto" w:fill="FFFFFF"/>
          </w:rPr>
          <m:t>ρ</m:t>
        </m:r>
      </m:oMath>
      <w:r>
        <w:rPr>
          <w:rFonts w:ascii="Arial" w:eastAsiaTheme="minorEastAsia" w:hAnsi="Arial" w:cs="Arial"/>
          <w:color w:val="00B0F0"/>
          <w:sz w:val="19"/>
          <w:szCs w:val="19"/>
          <w:shd w:val="clear" w:color="auto" w:fill="FFFFFF"/>
        </w:rPr>
        <w:t xml:space="preserve"> is …”</w:t>
      </w:r>
    </w:p>
    <w:p w14:paraId="58C58444" w14:textId="77777777" w:rsidR="00890DA2" w:rsidRDefault="00890DA2" w:rsidP="00890DA2">
      <w:r w:rsidRPr="006B06FC">
        <w:rPr>
          <w:rFonts w:ascii="Cambria" w:hAnsi="Cambria"/>
          <w:b/>
          <w:u w:val="single"/>
        </w:rPr>
        <w:t>Comment #1</w:t>
      </w:r>
      <w:r w:rsidR="00CD5964">
        <w:rPr>
          <w:rFonts w:ascii="Cambria" w:hAnsi="Cambria"/>
          <w:b/>
          <w:u w:val="single"/>
        </w:rPr>
        <w:t>0</w:t>
      </w:r>
    </w:p>
    <w:p w14:paraId="2C700211" w14:textId="77777777" w:rsidR="00890DA2" w:rsidRDefault="00890DA2" w:rsidP="00890DA2">
      <w:r>
        <w:t>Page 17, 4th paragraph: “...It seems logical...” The sentence is pure speculation.</w:t>
      </w:r>
    </w:p>
    <w:p w14:paraId="600C0617" w14:textId="77777777"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0</w:t>
      </w:r>
    </w:p>
    <w:p w14:paraId="485277DF" w14:textId="77777777" w:rsidR="00890DA2" w:rsidRDefault="00ED3EBB" w:rsidP="00890DA2">
      <w:del w:id="69" w:author="Michael R Shirts" w:date="2018-08-08T23:31:00Z">
        <w:r w:rsidDel="007C5926">
          <w:rPr>
            <w:rFonts w:ascii="Arial" w:hAnsi="Arial" w:cs="Arial"/>
            <w:color w:val="00B0F0"/>
            <w:sz w:val="19"/>
            <w:szCs w:val="19"/>
            <w:shd w:val="clear" w:color="auto" w:fill="FFFFFF"/>
          </w:rPr>
          <w:delText>True.</w:delText>
        </w:r>
      </w:del>
      <w:ins w:id="70" w:author="Michael R Shirts" w:date="2018-08-08T23:31:00Z">
        <w:r w:rsidR="007C5926">
          <w:rPr>
            <w:rFonts w:ascii="Arial" w:hAnsi="Arial" w:cs="Arial"/>
            <w:color w:val="00B0F0"/>
            <w:sz w:val="19"/>
            <w:szCs w:val="19"/>
            <w:shd w:val="clear" w:color="auto" w:fill="FFFFFF"/>
          </w:rPr>
          <w:t xml:space="preserve">The reviewer is correct, </w:t>
        </w:r>
      </w:ins>
      <w:r>
        <w:rPr>
          <w:rFonts w:ascii="Arial" w:hAnsi="Arial" w:cs="Arial"/>
          <w:color w:val="00B0F0"/>
          <w:sz w:val="19"/>
          <w:szCs w:val="19"/>
          <w:shd w:val="clear" w:color="auto" w:fill="FFFFFF"/>
        </w:rPr>
        <w:t xml:space="preserve"> </w:t>
      </w:r>
      <w:ins w:id="71" w:author="Michael R Shirts" w:date="2018-08-08T23:31:00Z">
        <w:r w:rsidR="007C5926">
          <w:rPr>
            <w:rFonts w:ascii="Arial" w:hAnsi="Arial" w:cs="Arial"/>
            <w:color w:val="00B0F0"/>
            <w:sz w:val="19"/>
            <w:szCs w:val="19"/>
            <w:shd w:val="clear" w:color="auto" w:fill="FFFFFF"/>
          </w:rPr>
          <w:t xml:space="preserve">and </w:t>
        </w:r>
      </w:ins>
      <w:del w:id="72" w:author="Michael R Shirts" w:date="2018-08-08T23:31:00Z">
        <w:r w:rsidDel="007C5926">
          <w:rPr>
            <w:rFonts w:ascii="Arial" w:hAnsi="Arial" w:cs="Arial"/>
            <w:color w:val="00B0F0"/>
            <w:sz w:val="19"/>
            <w:szCs w:val="19"/>
            <w:shd w:val="clear" w:color="auto" w:fill="FFFFFF"/>
          </w:rPr>
          <w:delText>W</w:delText>
        </w:r>
      </w:del>
      <w:r>
        <w:rPr>
          <w:rFonts w:ascii="Arial" w:hAnsi="Arial" w:cs="Arial"/>
          <w:color w:val="00B0F0"/>
          <w:sz w:val="19"/>
          <w:szCs w:val="19"/>
          <w:shd w:val="clear" w:color="auto" w:fill="FFFFFF"/>
        </w:rPr>
        <w:t>e have removed this sentence altogether.</w:t>
      </w:r>
    </w:p>
    <w:p w14:paraId="1ECD85D9" w14:textId="77777777" w:rsidR="00890DA2" w:rsidRDefault="00890DA2" w:rsidP="00890DA2">
      <w:pPr>
        <w:rPr>
          <w:rFonts w:ascii="Cambria" w:hAnsi="Cambria"/>
          <w:b/>
          <w:u w:val="single"/>
        </w:rPr>
      </w:pPr>
      <w:r w:rsidRPr="006B06FC">
        <w:rPr>
          <w:rFonts w:ascii="Cambria" w:hAnsi="Cambria"/>
          <w:b/>
          <w:u w:val="single"/>
        </w:rPr>
        <w:t>Comment #1</w:t>
      </w:r>
      <w:r w:rsidR="00CD5964">
        <w:rPr>
          <w:rFonts w:ascii="Cambria" w:hAnsi="Cambria"/>
          <w:b/>
          <w:u w:val="single"/>
        </w:rPr>
        <w:t>1</w:t>
      </w:r>
    </w:p>
    <w:p w14:paraId="4D949585" w14:textId="77777777" w:rsidR="00890DA2" w:rsidRDefault="00890DA2" w:rsidP="00890DA2">
      <w:r>
        <w:t>Page 17, 5th paragraph: “...anisotropic displacement...” Be consistent, see page 9.</w:t>
      </w:r>
    </w:p>
    <w:p w14:paraId="5838F84A" w14:textId="77777777"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1</w:t>
      </w:r>
    </w:p>
    <w:p w14:paraId="1C9A1B15" w14:textId="77777777" w:rsidR="00890DA2" w:rsidRDefault="002C7E66" w:rsidP="00890DA2">
      <w:r>
        <w:rPr>
          <w:rFonts w:ascii="Arial" w:hAnsi="Arial" w:cs="Arial"/>
          <w:color w:val="00B0F0"/>
          <w:sz w:val="19"/>
          <w:szCs w:val="19"/>
          <w:shd w:val="clear" w:color="auto" w:fill="FFFFFF"/>
        </w:rPr>
        <w:t>“</w:t>
      </w:r>
      <w:commentRangeStart w:id="73"/>
      <w:r>
        <w:rPr>
          <w:rFonts w:ascii="Arial" w:hAnsi="Arial" w:cs="Arial"/>
          <w:color w:val="00B0F0"/>
          <w:sz w:val="19"/>
          <w:szCs w:val="19"/>
          <w:shd w:val="clear" w:color="auto" w:fill="FFFFFF"/>
        </w:rPr>
        <w:t>Shift” and “di</w:t>
      </w:r>
      <w:r w:rsidR="004530D5">
        <w:rPr>
          <w:rFonts w:ascii="Arial" w:hAnsi="Arial" w:cs="Arial"/>
          <w:color w:val="00B0F0"/>
          <w:sz w:val="19"/>
          <w:szCs w:val="19"/>
          <w:shd w:val="clear" w:color="auto" w:fill="FFFFFF"/>
        </w:rPr>
        <w:t>splacement” are simply synonyms, so no change was made.</w:t>
      </w:r>
      <w:r>
        <w:rPr>
          <w:rFonts w:ascii="Arial" w:hAnsi="Arial" w:cs="Arial"/>
          <w:color w:val="00B0F0"/>
          <w:sz w:val="19"/>
          <w:szCs w:val="19"/>
          <w:shd w:val="clear" w:color="auto" w:fill="FFFFFF"/>
        </w:rPr>
        <w:t xml:space="preserve"> </w:t>
      </w:r>
      <w:commentRangeEnd w:id="73"/>
      <w:r w:rsidR="007C5926">
        <w:rPr>
          <w:rStyle w:val="CommentReference"/>
        </w:rPr>
        <w:commentReference w:id="73"/>
      </w:r>
    </w:p>
    <w:p w14:paraId="5F0DB331" w14:textId="77777777" w:rsidR="00890DA2" w:rsidRDefault="00890DA2" w:rsidP="00890DA2">
      <w:r w:rsidRPr="006B06FC">
        <w:rPr>
          <w:rFonts w:ascii="Cambria" w:hAnsi="Cambria"/>
          <w:b/>
          <w:u w:val="single"/>
        </w:rPr>
        <w:t>Comment #1</w:t>
      </w:r>
      <w:r w:rsidR="00CD5964">
        <w:rPr>
          <w:rFonts w:ascii="Cambria" w:hAnsi="Cambria"/>
          <w:b/>
          <w:u w:val="single"/>
        </w:rPr>
        <w:t>2</w:t>
      </w:r>
    </w:p>
    <w:p w14:paraId="2BA05257" w14:textId="77777777" w:rsidR="00890DA2" w:rsidRDefault="00890DA2" w:rsidP="00890DA2">
      <w:r>
        <w:t>Page 18, 1st paragraph: “...could demonstrate the proper trend...” The sentence is confusing.</w:t>
      </w:r>
    </w:p>
    <w:p w14:paraId="4083B0E4" w14:textId="77777777"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2</w:t>
      </w:r>
    </w:p>
    <w:p w14:paraId="1725FA24" w14:textId="77777777" w:rsidR="00890DA2" w:rsidRDefault="0043744B" w:rsidP="00890DA2">
      <w:r>
        <w:rPr>
          <w:rFonts w:ascii="Arial" w:hAnsi="Arial" w:cs="Arial"/>
          <w:color w:val="00B0F0"/>
          <w:sz w:val="19"/>
          <w:szCs w:val="19"/>
          <w:shd w:val="clear" w:color="auto" w:fill="FFFFFF"/>
        </w:rPr>
        <w:t>We assume the parenthetical clause was the source of</w:t>
      </w:r>
      <w:r w:rsidR="004E2257">
        <w:rPr>
          <w:rFonts w:ascii="Arial" w:hAnsi="Arial" w:cs="Arial"/>
          <w:color w:val="00B0F0"/>
          <w:sz w:val="19"/>
          <w:szCs w:val="19"/>
          <w:shd w:val="clear" w:color="auto" w:fill="FFFFFF"/>
        </w:rPr>
        <w:t xml:space="preserve"> confusion</w:t>
      </w:r>
      <w:commentRangeStart w:id="74"/>
      <w:ins w:id="75" w:author="Michael R Shirts" w:date="2018-08-08T23:32:00Z">
        <w:r w:rsidR="007C5926">
          <w:rPr>
            <w:rFonts w:ascii="Arial" w:hAnsi="Arial" w:cs="Arial"/>
            <w:color w:val="00B0F0"/>
            <w:sz w:val="19"/>
            <w:szCs w:val="19"/>
            <w:shd w:val="clear" w:color="auto" w:fill="FFFFFF"/>
          </w:rPr>
          <w:t xml:space="preserve">, and </w:t>
        </w:r>
      </w:ins>
      <w:del w:id="76" w:author="Michael R Shirts" w:date="2018-08-08T23:32:00Z">
        <w:r w:rsidR="004E2257" w:rsidDel="007C5926">
          <w:rPr>
            <w:rFonts w:ascii="Arial" w:hAnsi="Arial" w:cs="Arial"/>
            <w:color w:val="00B0F0"/>
            <w:sz w:val="19"/>
            <w:szCs w:val="19"/>
            <w:shd w:val="clear" w:color="auto" w:fill="FFFFFF"/>
          </w:rPr>
          <w:delText>.</w:delText>
        </w:r>
        <w:r w:rsidDel="007C5926">
          <w:rPr>
            <w:rFonts w:ascii="Arial" w:hAnsi="Arial" w:cs="Arial"/>
            <w:color w:val="00B0F0"/>
            <w:sz w:val="19"/>
            <w:szCs w:val="19"/>
            <w:shd w:val="clear" w:color="auto" w:fill="FFFFFF"/>
          </w:rPr>
          <w:delText xml:space="preserve"> </w:delText>
        </w:r>
        <w:r w:rsidR="004E2257" w:rsidDel="007C5926">
          <w:rPr>
            <w:rFonts w:ascii="Arial" w:hAnsi="Arial" w:cs="Arial"/>
            <w:color w:val="00B0F0"/>
            <w:sz w:val="19"/>
            <w:szCs w:val="19"/>
            <w:shd w:val="clear" w:color="auto" w:fill="FFFFFF"/>
          </w:rPr>
          <w:delText>A</w:delText>
        </w:r>
        <w:r w:rsidDel="007C5926">
          <w:rPr>
            <w:rFonts w:ascii="Arial" w:hAnsi="Arial" w:cs="Arial"/>
            <w:color w:val="00B0F0"/>
            <w:sz w:val="19"/>
            <w:szCs w:val="19"/>
            <w:shd w:val="clear" w:color="auto" w:fill="FFFFFF"/>
          </w:rPr>
          <w:delText>s the reader i</w:delText>
        </w:r>
        <w:r w:rsidR="004E2257" w:rsidDel="007C5926">
          <w:rPr>
            <w:rFonts w:ascii="Arial" w:hAnsi="Arial" w:cs="Arial"/>
            <w:color w:val="00B0F0"/>
            <w:sz w:val="19"/>
            <w:szCs w:val="19"/>
            <w:shd w:val="clear" w:color="auto" w:fill="FFFFFF"/>
          </w:rPr>
          <w:delText>s not prepared to understand its</w:delText>
        </w:r>
        <w:r w:rsidDel="007C5926">
          <w:rPr>
            <w:rFonts w:ascii="Arial" w:hAnsi="Arial" w:cs="Arial"/>
            <w:color w:val="00B0F0"/>
            <w:sz w:val="19"/>
            <w:szCs w:val="19"/>
            <w:shd w:val="clear" w:color="auto" w:fill="FFFFFF"/>
          </w:rPr>
          <w:delText xml:space="preserve"> significance</w:delText>
        </w:r>
        <w:r w:rsidR="004E2257" w:rsidDel="007C5926">
          <w:rPr>
            <w:rFonts w:ascii="Arial" w:hAnsi="Arial" w:cs="Arial"/>
            <w:color w:val="00B0F0"/>
            <w:sz w:val="19"/>
            <w:szCs w:val="19"/>
            <w:shd w:val="clear" w:color="auto" w:fill="FFFFFF"/>
          </w:rPr>
          <w:delText>, we</w:delText>
        </w:r>
      </w:del>
      <w:r w:rsidR="004E2257">
        <w:rPr>
          <w:rFonts w:ascii="Arial" w:hAnsi="Arial" w:cs="Arial"/>
          <w:color w:val="00B0F0"/>
          <w:sz w:val="19"/>
          <w:szCs w:val="19"/>
          <w:shd w:val="clear" w:color="auto" w:fill="FFFFFF"/>
        </w:rPr>
        <w:t xml:space="preserve"> have removed </w:t>
      </w:r>
      <w:ins w:id="77" w:author="Michael R Shirts" w:date="2018-08-08T23:32:00Z">
        <w:r w:rsidR="007C5926">
          <w:rPr>
            <w:rFonts w:ascii="Arial" w:hAnsi="Arial" w:cs="Arial"/>
            <w:color w:val="00B0F0"/>
            <w:sz w:val="19"/>
            <w:szCs w:val="19"/>
            <w:shd w:val="clear" w:color="auto" w:fill="FFFFFF"/>
          </w:rPr>
          <w:t>it</w:t>
        </w:r>
      </w:ins>
      <w:del w:id="78" w:author="Michael R Shirts" w:date="2018-08-08T23:32:00Z">
        <w:r w:rsidR="004E2257" w:rsidDel="007C5926">
          <w:rPr>
            <w:rFonts w:ascii="Arial" w:hAnsi="Arial" w:cs="Arial"/>
            <w:color w:val="00B0F0"/>
            <w:sz w:val="19"/>
            <w:szCs w:val="19"/>
            <w:shd w:val="clear" w:color="auto" w:fill="FFFFFF"/>
          </w:rPr>
          <w:delText>the parenthetical clause altogether</w:delText>
        </w:r>
      </w:del>
      <w:r>
        <w:rPr>
          <w:rFonts w:ascii="Arial" w:hAnsi="Arial" w:cs="Arial"/>
          <w:color w:val="00B0F0"/>
          <w:sz w:val="19"/>
          <w:szCs w:val="19"/>
          <w:shd w:val="clear" w:color="auto" w:fill="FFFFFF"/>
        </w:rPr>
        <w:t>.</w:t>
      </w:r>
      <w:commentRangeEnd w:id="74"/>
      <w:r w:rsidR="007C5926">
        <w:rPr>
          <w:rStyle w:val="CommentReference"/>
        </w:rPr>
        <w:commentReference w:id="74"/>
      </w:r>
    </w:p>
    <w:p w14:paraId="26F9EC5B" w14:textId="77777777" w:rsidR="00890DA2" w:rsidRDefault="00890DA2" w:rsidP="00890DA2">
      <w:r w:rsidRPr="006B06FC">
        <w:rPr>
          <w:rFonts w:ascii="Cambria" w:hAnsi="Cambria"/>
          <w:b/>
          <w:u w:val="single"/>
        </w:rPr>
        <w:t>Comment #1</w:t>
      </w:r>
      <w:r w:rsidR="00CD5964">
        <w:rPr>
          <w:rFonts w:ascii="Cambria" w:hAnsi="Cambria"/>
          <w:b/>
          <w:u w:val="single"/>
        </w:rPr>
        <w:t>3</w:t>
      </w:r>
    </w:p>
    <w:p w14:paraId="5CED1827" w14:textId="77777777" w:rsidR="00890DA2" w:rsidRDefault="00890DA2" w:rsidP="00890DA2">
      <w:r>
        <w:t>Page 18, 4th paragraph: “...rigorous approach...adequate...” That does not belong together.</w:t>
      </w:r>
    </w:p>
    <w:p w14:paraId="0EC479BF" w14:textId="77777777"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3</w:t>
      </w:r>
    </w:p>
    <w:p w14:paraId="227F453E" w14:textId="77777777" w:rsidR="004E2257" w:rsidRDefault="004E2257"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This sentence now reads, “</w:t>
      </w:r>
      <w:r w:rsidRPr="004E2257">
        <w:rPr>
          <w:rFonts w:ascii="Arial" w:hAnsi="Arial" w:cs="Arial"/>
          <w:color w:val="00B0F0"/>
          <w:sz w:val="19"/>
          <w:szCs w:val="19"/>
          <w:shd w:val="clear" w:color="auto" w:fill="FFFFFF"/>
        </w:rPr>
        <w:t xml:space="preserve">Bayesian inference is a rigorous approach to determine all feasible </w:t>
      </w:r>
      <m:oMath>
        <m:r>
          <w:rPr>
            <w:rFonts w:ascii="Cambria Math" w:hAnsi="Cambria Math" w:cs="Arial"/>
            <w:color w:val="00B0F0"/>
            <w:sz w:val="19"/>
            <w:szCs w:val="19"/>
            <w:shd w:val="clear" w:color="auto" w:fill="FFFFFF"/>
          </w:rPr>
          <m:t xml:space="preserve">ϵ, σ, </m:t>
        </m:r>
        <m:r>
          <m:rPr>
            <m:sty m:val="p"/>
          </m:rPr>
          <w:rPr>
            <w:rFonts w:ascii="Cambria Math" w:hAnsi="Cambria Math" w:cs="Arial"/>
            <w:color w:val="00B0F0"/>
            <w:sz w:val="19"/>
            <w:szCs w:val="19"/>
            <w:shd w:val="clear" w:color="auto" w:fill="FFFFFF"/>
          </w:rPr>
          <m:t xml:space="preserve">and </m:t>
        </m:r>
        <m:r>
          <w:rPr>
            <w:rFonts w:ascii="Cambria Math" w:hAnsi="Cambria Math" w:cs="Arial"/>
            <w:color w:val="00B0F0"/>
            <w:sz w:val="19"/>
            <w:szCs w:val="19"/>
            <w:shd w:val="clear" w:color="auto" w:fill="FFFFFF"/>
          </w:rPr>
          <m:t>λ</m:t>
        </m:r>
      </m:oMath>
      <w:r w:rsidRPr="004E2257">
        <w:rPr>
          <w:rFonts w:ascii="Arial" w:hAnsi="Arial" w:cs="Arial"/>
          <w:color w:val="00B0F0"/>
          <w:sz w:val="19"/>
          <w:szCs w:val="19"/>
          <w:shd w:val="clear" w:color="auto" w:fill="FFFFFF"/>
        </w:rPr>
        <w:t xml:space="preserve"> parameter sets.</w:t>
      </w:r>
      <w:r>
        <w:rPr>
          <w:rFonts w:ascii="Arial" w:hAnsi="Arial" w:cs="Arial"/>
          <w:color w:val="00B0F0"/>
          <w:sz w:val="19"/>
          <w:szCs w:val="19"/>
          <w:shd w:val="clear" w:color="auto" w:fill="FFFFFF"/>
        </w:rPr>
        <w:t>”</w:t>
      </w:r>
    </w:p>
    <w:p w14:paraId="07901F7D" w14:textId="77777777" w:rsidR="00890DA2" w:rsidRDefault="00890DA2" w:rsidP="00890DA2">
      <w:r w:rsidRPr="006B06FC">
        <w:rPr>
          <w:rFonts w:ascii="Cambria" w:hAnsi="Cambria"/>
          <w:b/>
          <w:u w:val="single"/>
        </w:rPr>
        <w:t>Comment #1</w:t>
      </w:r>
      <w:r w:rsidR="00CD5964">
        <w:rPr>
          <w:rFonts w:ascii="Cambria" w:hAnsi="Cambria"/>
          <w:b/>
          <w:u w:val="single"/>
        </w:rPr>
        <w:t>4</w:t>
      </w:r>
    </w:p>
    <w:p w14:paraId="3F14A838" w14:textId="77777777" w:rsidR="00890DA2" w:rsidRDefault="00890DA2" w:rsidP="00890DA2">
      <w:r>
        <w:t>Page 20, 1st paragraph: “...should each be interpreted as an array...” The sentence is confusing, expand.</w:t>
      </w:r>
    </w:p>
    <w:p w14:paraId="168653D3" w14:textId="77777777"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4</w:t>
      </w:r>
    </w:p>
    <w:p w14:paraId="3A4A7336" w14:textId="77777777" w:rsidR="00981098" w:rsidRDefault="00981098"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Changed to “are arrays of…”</w:t>
      </w:r>
    </w:p>
    <w:p w14:paraId="5532A2E0" w14:textId="77777777" w:rsidR="00890DA2" w:rsidRDefault="00890DA2" w:rsidP="00890DA2">
      <w:r w:rsidRPr="006B06FC">
        <w:rPr>
          <w:rFonts w:ascii="Cambria" w:hAnsi="Cambria"/>
          <w:b/>
          <w:u w:val="single"/>
        </w:rPr>
        <w:t>Comment #1</w:t>
      </w:r>
      <w:r w:rsidR="00CD5964">
        <w:rPr>
          <w:rFonts w:ascii="Cambria" w:hAnsi="Cambria"/>
          <w:b/>
          <w:u w:val="single"/>
        </w:rPr>
        <w:t>5</w:t>
      </w:r>
    </w:p>
    <w:p w14:paraId="129F576D" w14:textId="77777777" w:rsidR="00890DA2" w:rsidRDefault="00890DA2" w:rsidP="00890DA2">
      <w:r>
        <w:t>Page 20, 2nd paragraph: “The advantage of this assumption...” Is the assumption the uniform prior?</w:t>
      </w:r>
    </w:p>
    <w:p w14:paraId="05E9A13B" w14:textId="77777777"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5</w:t>
      </w:r>
    </w:p>
    <w:p w14:paraId="6EDB037C" w14:textId="77777777" w:rsidR="00890DA2" w:rsidRDefault="00981098" w:rsidP="00890DA2">
      <w:r>
        <w:rPr>
          <w:rFonts w:ascii="Arial" w:hAnsi="Arial" w:cs="Arial"/>
          <w:color w:val="00B0F0"/>
          <w:sz w:val="19"/>
          <w:szCs w:val="19"/>
          <w:shd w:val="clear" w:color="auto" w:fill="FFFFFF"/>
        </w:rPr>
        <w:t>Yes. This now reads, “</w:t>
      </w:r>
      <w:r w:rsidRPr="00981098">
        <w:rPr>
          <w:rFonts w:ascii="Arial" w:hAnsi="Arial" w:cs="Arial"/>
          <w:color w:val="00B0F0"/>
          <w:sz w:val="19"/>
          <w:szCs w:val="19"/>
          <w:shd w:val="clear" w:color="auto" w:fill="FFFFFF"/>
        </w:rPr>
        <w:t xml:space="preserve">One advantage of </w:t>
      </w:r>
      <w:r>
        <w:rPr>
          <w:rFonts w:ascii="Arial" w:hAnsi="Arial" w:cs="Arial"/>
          <w:color w:val="00B0F0"/>
          <w:sz w:val="19"/>
          <w:szCs w:val="19"/>
          <w:shd w:val="clear" w:color="auto" w:fill="FFFFFF"/>
        </w:rPr>
        <w:t xml:space="preserve">using </w:t>
      </w:r>
      <w:r w:rsidRPr="00981098">
        <w:rPr>
          <w:rFonts w:ascii="Arial" w:hAnsi="Arial" w:cs="Arial"/>
          <w:color w:val="00B0F0"/>
          <w:sz w:val="19"/>
          <w:szCs w:val="19"/>
          <w:shd w:val="clear" w:color="auto" w:fill="FFFFFF"/>
        </w:rPr>
        <w:t xml:space="preserve">a uniform prior is that </w:t>
      </w:r>
      <w:r>
        <w:rPr>
          <w:rFonts w:ascii="Arial" w:hAnsi="Arial" w:cs="Arial"/>
          <w:color w:val="00B0F0"/>
          <w:sz w:val="19"/>
          <w:szCs w:val="19"/>
          <w:shd w:val="clear" w:color="auto" w:fill="FFFFFF"/>
        </w:rPr>
        <w:t>…”</w:t>
      </w:r>
    </w:p>
    <w:p w14:paraId="6321AEF2" w14:textId="77777777" w:rsidR="00890DA2" w:rsidRDefault="00890DA2" w:rsidP="00890DA2">
      <w:r w:rsidRPr="006B06FC">
        <w:rPr>
          <w:rFonts w:ascii="Cambria" w:hAnsi="Cambria"/>
          <w:b/>
          <w:u w:val="single"/>
        </w:rPr>
        <w:t>Comment #1</w:t>
      </w:r>
      <w:r w:rsidR="00CD5964">
        <w:rPr>
          <w:rFonts w:ascii="Cambria" w:hAnsi="Cambria"/>
          <w:b/>
          <w:u w:val="single"/>
        </w:rPr>
        <w:t>6</w:t>
      </w:r>
    </w:p>
    <w:p w14:paraId="1E416058" w14:textId="77777777" w:rsidR="00890DA2" w:rsidRDefault="00890DA2" w:rsidP="00890DA2">
      <w:r>
        <w:t>Page 20, equations (14) and (15): Partial differentials are incorrect (typo).</w:t>
      </w:r>
    </w:p>
    <w:p w14:paraId="4D19CF0F" w14:textId="77777777"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6</w:t>
      </w:r>
    </w:p>
    <w:p w14:paraId="72294A0A" w14:textId="77777777" w:rsidR="00890DA2" w:rsidRDefault="009A0565" w:rsidP="00890DA2">
      <w:r>
        <w:rPr>
          <w:rFonts w:ascii="Arial" w:hAnsi="Arial" w:cs="Arial"/>
          <w:color w:val="00B0F0"/>
          <w:sz w:val="19"/>
          <w:szCs w:val="19"/>
          <w:shd w:val="clear" w:color="auto" w:fill="FFFFFF"/>
        </w:rPr>
        <w:t xml:space="preserve">We have replaced partial differentials with total differentials. </w:t>
      </w:r>
    </w:p>
    <w:p w14:paraId="350A486F" w14:textId="77777777" w:rsidR="00890DA2" w:rsidRDefault="00890DA2" w:rsidP="00890DA2">
      <w:r w:rsidRPr="006B06FC">
        <w:rPr>
          <w:rFonts w:ascii="Cambria" w:hAnsi="Cambria"/>
          <w:b/>
          <w:u w:val="single"/>
        </w:rPr>
        <w:t>Comment #1</w:t>
      </w:r>
      <w:r w:rsidR="00CD5964">
        <w:rPr>
          <w:rFonts w:ascii="Cambria" w:hAnsi="Cambria"/>
          <w:b/>
          <w:u w:val="single"/>
        </w:rPr>
        <w:t>7</w:t>
      </w:r>
    </w:p>
    <w:p w14:paraId="6689AC41" w14:textId="77777777" w:rsidR="00890DA2" w:rsidRDefault="00890DA2" w:rsidP="00890DA2">
      <w:r>
        <w:t>Page 21, equation (16): Is the “proposal function” Q an arbitrary trial distribution? The acceptance rate is said to be “tuned” by parameters of this distribution. I would think that the acceptance rate is adjusted by some sized Δε and Δσ. Why am I wrong?</w:t>
      </w:r>
    </w:p>
    <w:p w14:paraId="4AA222F6" w14:textId="77777777"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7</w:t>
      </w:r>
    </w:p>
    <w:p w14:paraId="4924200B" w14:textId="77777777" w:rsidR="00890DA2" w:rsidRDefault="00DB6EF1" w:rsidP="00890DA2">
      <w:r>
        <w:rPr>
          <w:rFonts w:ascii="Arial" w:hAnsi="Arial" w:cs="Arial"/>
          <w:color w:val="00B0F0"/>
          <w:sz w:val="19"/>
          <w:szCs w:val="19"/>
          <w:shd w:val="clear" w:color="auto" w:fill="FFFFFF"/>
        </w:rPr>
        <w:t xml:space="preserve">The tuning parameters are the standard deviations (or variance,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Pr>
          <w:rFonts w:ascii="Arial" w:hAnsi="Arial" w:cs="Arial"/>
          <w:color w:val="00B0F0"/>
          <w:sz w:val="19"/>
          <w:szCs w:val="19"/>
          <w:shd w:val="clear" w:color="auto" w:fill="FFFFFF"/>
        </w:rPr>
        <w:t xml:space="preserve">) in the proposal function, </w:t>
      </w:r>
      <w:r>
        <w:rPr>
          <w:rFonts w:ascii="Arial" w:eastAsiaTheme="minorEastAsia" w:hAnsi="Arial" w:cs="Arial"/>
          <w:color w:val="00B0F0"/>
          <w:sz w:val="19"/>
          <w:szCs w:val="19"/>
          <w:shd w:val="clear" w:color="auto" w:fill="FFFFFF"/>
        </w:rPr>
        <w:t>which determines the random displacements,</w:t>
      </w:r>
      <w:r>
        <w:rPr>
          <w:rFonts w:ascii="Arial" w:hAnsi="Arial" w:cs="Arial"/>
          <w:color w:val="00B0F0"/>
          <w:sz w:val="19"/>
          <w:szCs w:val="19"/>
          <w:shd w:val="clear" w:color="auto" w:fill="FFFFFF"/>
        </w:rPr>
        <w:t xml:space="preserve"> </w:t>
      </w:r>
      <m:oMath>
        <m:r>
          <m:rPr>
            <m:sty m:val="p"/>
          </m:rPr>
          <w:rPr>
            <w:rFonts w:ascii="Cambria Math" w:hAnsi="Cambria Math" w:cs="Arial"/>
            <w:color w:val="00B0F0"/>
            <w:sz w:val="19"/>
            <w:szCs w:val="19"/>
            <w:shd w:val="clear" w:color="auto" w:fill="FFFFFF"/>
          </w:rPr>
          <m:t>Δ</m:t>
        </m:r>
        <m:r>
          <w:rPr>
            <w:rFonts w:ascii="Cambria Math" w:hAnsi="Cambria Math" w:cs="Arial"/>
            <w:color w:val="00B0F0"/>
            <w:sz w:val="19"/>
            <w:szCs w:val="19"/>
            <w:shd w:val="clear" w:color="auto" w:fill="FFFFFF"/>
          </w:rPr>
          <m:t>ϵ</m:t>
        </m:r>
      </m:oMath>
      <w:r>
        <w:rPr>
          <w:rFonts w:ascii="Arial" w:eastAsiaTheme="minorEastAsia" w:hAnsi="Arial" w:cs="Arial"/>
          <w:color w:val="00B0F0"/>
          <w:sz w:val="19"/>
          <w:szCs w:val="19"/>
          <w:shd w:val="clear" w:color="auto" w:fill="FFFFFF"/>
        </w:rPr>
        <w:t xml:space="preserve"> and </w:t>
      </w:r>
      <m:oMath>
        <m:r>
          <m:rPr>
            <m:sty m:val="p"/>
          </m:rPr>
          <w:rPr>
            <w:rFonts w:ascii="Cambria Math" w:eastAsiaTheme="minorEastAsia" w:hAnsi="Cambria Math" w:cs="Arial"/>
            <w:color w:val="00B0F0"/>
            <w:sz w:val="19"/>
            <w:szCs w:val="19"/>
            <w:shd w:val="clear" w:color="auto" w:fill="FFFFFF"/>
          </w:rPr>
          <m:t>Δ</m:t>
        </m:r>
        <m:r>
          <w:rPr>
            <w:rFonts w:ascii="Cambria Math" w:eastAsiaTheme="minorEastAsia" w:hAnsi="Cambria Math" w:cs="Arial"/>
            <w:color w:val="00B0F0"/>
            <w:sz w:val="19"/>
            <w:szCs w:val="19"/>
            <w:shd w:val="clear" w:color="auto" w:fill="FFFFFF"/>
          </w:rPr>
          <m:t>σ</m:t>
        </m:r>
      </m:oMath>
      <w:r>
        <w:rPr>
          <w:rFonts w:ascii="Arial" w:eastAsiaTheme="minorEastAsia" w:hAnsi="Arial" w:cs="Arial"/>
          <w:color w:val="00B0F0"/>
          <w:sz w:val="19"/>
          <w:szCs w:val="19"/>
          <w:shd w:val="clear" w:color="auto" w:fill="FFFFFF"/>
        </w:rPr>
        <w:t xml:space="preserve">. </w:t>
      </w:r>
      <w:commentRangeStart w:id="79"/>
      <w:r w:rsidR="004530D5">
        <w:rPr>
          <w:rFonts w:ascii="Arial" w:eastAsiaTheme="minorEastAsia" w:hAnsi="Arial" w:cs="Arial"/>
          <w:color w:val="00B0F0"/>
          <w:sz w:val="19"/>
          <w:szCs w:val="19"/>
          <w:shd w:val="clear" w:color="auto" w:fill="FFFFFF"/>
        </w:rPr>
        <w:t xml:space="preserve">No change was made since this is already </w:t>
      </w:r>
      <w:commentRangeEnd w:id="79"/>
      <w:r w:rsidR="007C5926">
        <w:rPr>
          <w:rStyle w:val="CommentReference"/>
        </w:rPr>
        <w:commentReference w:id="79"/>
      </w:r>
      <w:r w:rsidR="004530D5">
        <w:rPr>
          <w:rFonts w:ascii="Arial" w:eastAsiaTheme="minorEastAsia" w:hAnsi="Arial" w:cs="Arial"/>
          <w:color w:val="00B0F0"/>
          <w:sz w:val="19"/>
          <w:szCs w:val="19"/>
          <w:shd w:val="clear" w:color="auto" w:fill="FFFFFF"/>
        </w:rPr>
        <w:t>explained in the</w:t>
      </w:r>
      <w:r>
        <w:rPr>
          <w:rFonts w:ascii="Arial" w:eastAsiaTheme="minorEastAsia" w:hAnsi="Arial" w:cs="Arial"/>
          <w:color w:val="00B0F0"/>
          <w:sz w:val="19"/>
          <w:szCs w:val="19"/>
          <w:shd w:val="clear" w:color="auto" w:fill="FFFFFF"/>
        </w:rPr>
        <w:t xml:space="preserve"> statement, “</w:t>
      </w:r>
      <w:r w:rsidRPr="00DB6EF1">
        <w:rPr>
          <w:rFonts w:ascii="Arial" w:eastAsiaTheme="minorEastAsia" w:hAnsi="Arial" w:cs="Arial"/>
          <w:color w:val="00B0F0"/>
          <w:sz w:val="19"/>
          <w:szCs w:val="19"/>
          <w:shd w:val="clear" w:color="auto" w:fill="FFFFFF"/>
        </w:rPr>
        <w:t xml:space="preserve">The amount to which </w:t>
      </w:r>
      <m:oMath>
        <m:r>
          <w:rPr>
            <w:rFonts w:ascii="Cambria Math" w:hAnsi="Cambria Math" w:cs="Arial"/>
            <w:color w:val="00B0F0"/>
            <w:sz w:val="19"/>
            <w:szCs w:val="19"/>
            <w:shd w:val="clear" w:color="auto" w:fill="FFFFFF"/>
          </w:rPr>
          <m:t>ϵ</m:t>
        </m:r>
      </m:oMath>
      <w:r>
        <w:rPr>
          <w:rFonts w:ascii="Arial" w:eastAsiaTheme="minorEastAsia" w:hAnsi="Arial" w:cs="Arial"/>
          <w:color w:val="00B0F0"/>
          <w:sz w:val="19"/>
          <w:szCs w:val="19"/>
          <w:shd w:val="clear" w:color="auto" w:fill="FFFFFF"/>
        </w:rPr>
        <w:t xml:space="preserve"> and </w:t>
      </w:r>
      <m:oMath>
        <m:r>
          <w:rPr>
            <w:rFonts w:ascii="Cambria Math" w:eastAsiaTheme="minorEastAsia" w:hAnsi="Cambria Math" w:cs="Arial"/>
            <w:color w:val="00B0F0"/>
            <w:sz w:val="19"/>
            <w:szCs w:val="19"/>
            <w:shd w:val="clear" w:color="auto" w:fill="FFFFFF"/>
          </w:rPr>
          <m:t>σ</m:t>
        </m:r>
      </m:oMath>
      <w:r w:rsidRPr="00DB6EF1">
        <w:rPr>
          <w:rFonts w:ascii="Arial" w:eastAsiaTheme="minorEastAsia" w:hAnsi="Arial" w:cs="Arial"/>
          <w:color w:val="00B0F0"/>
          <w:sz w:val="19"/>
          <w:szCs w:val="19"/>
          <w:shd w:val="clear" w:color="auto" w:fill="FFFFFF"/>
        </w:rPr>
        <w:t xml:space="preserve"> is varied for each MCMC step (the difference between </w:t>
      </w:r>
      <m:oMath>
        <m:sSub>
          <m:sSubPr>
            <m:ctrlPr>
              <w:rPr>
                <w:rFonts w:ascii="Cambria Math" w:eastAsiaTheme="minorEastAsia"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ϵ</m:t>
            </m:r>
            <m:ctrlPr>
              <w:rPr>
                <w:rFonts w:ascii="Cambria Math" w:hAnsi="Cambria Math" w:cs="Arial"/>
                <w:i/>
                <w:color w:val="00B0F0"/>
                <w:sz w:val="19"/>
                <w:szCs w:val="19"/>
                <w:shd w:val="clear" w:color="auto" w:fill="FFFFFF"/>
              </w:rPr>
            </m:ctrlPr>
          </m:e>
          <m:sub>
            <m:r>
              <w:rPr>
                <w:rFonts w:ascii="Cambria Math" w:hAnsi="Cambria Math" w:cs="Arial"/>
                <w:color w:val="00B0F0"/>
                <w:sz w:val="19"/>
                <w:szCs w:val="19"/>
                <w:shd w:val="clear" w:color="auto" w:fill="FFFFFF"/>
              </w:rPr>
              <m:t>i+1</m:t>
            </m:r>
          </m:sub>
        </m:sSub>
      </m:oMath>
      <w:r>
        <w:rPr>
          <w:rFonts w:ascii="Arial" w:eastAsiaTheme="minorEastAsia" w:hAnsi="Arial" w:cs="Arial"/>
          <w:color w:val="00B0F0"/>
          <w:sz w:val="19"/>
          <w:szCs w:val="19"/>
          <w:shd w:val="clear" w:color="auto" w:fill="FFFFFF"/>
        </w:rPr>
        <w:t xml:space="preserve"> and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ϵ</m:t>
            </m:r>
          </m:e>
          <m:sub>
            <m:r>
              <w:rPr>
                <w:rFonts w:ascii="Cambria Math" w:eastAsiaTheme="minorEastAsia" w:hAnsi="Cambria Math" w:cs="Arial"/>
                <w:color w:val="00B0F0"/>
                <w:sz w:val="19"/>
                <w:szCs w:val="19"/>
                <w:shd w:val="clear" w:color="auto" w:fill="FFFFFF"/>
              </w:rPr>
              <m:t>i</m:t>
            </m:r>
          </m:sub>
        </m:sSub>
      </m:oMath>
      <w:r w:rsidRPr="00DB6EF1">
        <w:rPr>
          <w:rFonts w:ascii="Arial" w:eastAsiaTheme="minorEastAsia" w:hAnsi="Arial" w:cs="Arial"/>
          <w:color w:val="00B0F0"/>
          <w:sz w:val="19"/>
          <w:szCs w:val="19"/>
          <w:shd w:val="clear" w:color="auto" w:fill="FFFFFF"/>
        </w:rPr>
        <w:t xml:space="preserve"> or between </w:t>
      </w:r>
      <m:oMath>
        <m:sSub>
          <m:sSubPr>
            <m:ctrlPr>
              <w:rPr>
                <w:rFonts w:ascii="Cambria Math" w:eastAsiaTheme="minorEastAsia"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σ</m:t>
            </m:r>
            <m:ctrlPr>
              <w:rPr>
                <w:rFonts w:ascii="Cambria Math" w:hAnsi="Cambria Math" w:cs="Arial"/>
                <w:i/>
                <w:color w:val="00B0F0"/>
                <w:sz w:val="19"/>
                <w:szCs w:val="19"/>
                <w:shd w:val="clear" w:color="auto" w:fill="FFFFFF"/>
              </w:rPr>
            </m:ctrlPr>
          </m:e>
          <m:sub>
            <m:r>
              <w:rPr>
                <w:rFonts w:ascii="Cambria Math" w:hAnsi="Cambria Math" w:cs="Arial"/>
                <w:color w:val="00B0F0"/>
                <w:sz w:val="19"/>
                <w:szCs w:val="19"/>
                <w:shd w:val="clear" w:color="auto" w:fill="FFFFFF"/>
              </w:rPr>
              <m:t>i+1</m:t>
            </m:r>
          </m:sub>
        </m:sSub>
      </m:oMath>
      <w:r>
        <w:rPr>
          <w:rFonts w:ascii="Arial" w:eastAsiaTheme="minorEastAsia" w:hAnsi="Arial" w:cs="Arial"/>
          <w:color w:val="00B0F0"/>
          <w:sz w:val="19"/>
          <w:szCs w:val="19"/>
          <w:shd w:val="clear" w:color="auto" w:fill="FFFFFF"/>
        </w:rPr>
        <w:t xml:space="preserve"> and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σ</m:t>
            </m:r>
          </m:e>
          <m:sub>
            <m:r>
              <w:rPr>
                <w:rFonts w:ascii="Cambria Math" w:eastAsiaTheme="minorEastAsia" w:hAnsi="Cambria Math" w:cs="Arial"/>
                <w:color w:val="00B0F0"/>
                <w:sz w:val="19"/>
                <w:szCs w:val="19"/>
                <w:shd w:val="clear" w:color="auto" w:fill="FFFFFF"/>
              </w:rPr>
              <m:t>i</m:t>
            </m:r>
          </m:sub>
        </m:sSub>
      </m:oMath>
      <w:r w:rsidRPr="00DB6EF1">
        <w:rPr>
          <w:rFonts w:ascii="Arial" w:eastAsiaTheme="minorEastAsia" w:hAnsi="Arial" w:cs="Arial"/>
          <w:color w:val="00B0F0"/>
          <w:sz w:val="19"/>
          <w:szCs w:val="19"/>
          <w:shd w:val="clear" w:color="auto" w:fill="FFFFFF"/>
        </w:rPr>
        <w:t xml:space="preserve">) depends on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Pr="00DB6EF1">
        <w:rPr>
          <w:rFonts w:ascii="Arial" w:eastAsiaTheme="minorEastAsia" w:hAnsi="Arial" w:cs="Arial"/>
          <w:color w:val="00B0F0"/>
          <w:sz w:val="19"/>
          <w:szCs w:val="19"/>
          <w:shd w:val="clear" w:color="auto" w:fill="FFFFFF"/>
        </w:rPr>
        <w:t>.</w:t>
      </w:r>
      <w:r>
        <w:rPr>
          <w:rFonts w:ascii="Arial" w:eastAsiaTheme="minorEastAsia" w:hAnsi="Arial" w:cs="Arial"/>
          <w:color w:val="00B0F0"/>
          <w:sz w:val="19"/>
          <w:szCs w:val="19"/>
          <w:shd w:val="clear" w:color="auto" w:fill="FFFFFF"/>
        </w:rPr>
        <w:t xml:space="preserve">” </w:t>
      </w:r>
    </w:p>
    <w:p w14:paraId="09EE1653" w14:textId="77777777" w:rsidR="00890DA2" w:rsidRDefault="00890DA2" w:rsidP="00890DA2">
      <w:r w:rsidRPr="006B06FC">
        <w:rPr>
          <w:rFonts w:ascii="Cambria" w:hAnsi="Cambria"/>
          <w:b/>
          <w:u w:val="single"/>
        </w:rPr>
        <w:t>Comment #1</w:t>
      </w:r>
      <w:r w:rsidR="00CD5964">
        <w:rPr>
          <w:rFonts w:ascii="Cambria" w:hAnsi="Cambria"/>
          <w:b/>
          <w:u w:val="single"/>
        </w:rPr>
        <w:t>8</w:t>
      </w:r>
    </w:p>
    <w:p w14:paraId="0DDB16D8" w14:textId="77777777" w:rsidR="00890DA2" w:rsidRDefault="00890DA2" w:rsidP="00890DA2">
      <w:r>
        <w:t>Page 21, 3rd paragraph: “The joint distribution...provide an estimate of the uncertainty...” Expand on the statement.</w:t>
      </w:r>
    </w:p>
    <w:p w14:paraId="290801C9" w14:textId="77777777"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8</w:t>
      </w:r>
    </w:p>
    <w:p w14:paraId="33394108" w14:textId="77777777" w:rsidR="00890DA2" w:rsidRDefault="004530D5" w:rsidP="00890DA2">
      <w:del w:id="80" w:author="Michael R Shirts" w:date="2018-08-08T23:34:00Z">
        <w:r w:rsidDel="007C5926">
          <w:rPr>
            <w:rFonts w:ascii="Arial" w:hAnsi="Arial" w:cs="Arial"/>
            <w:color w:val="00B0F0"/>
            <w:sz w:val="19"/>
            <w:szCs w:val="19"/>
            <w:shd w:val="clear" w:color="auto" w:fill="FFFFFF"/>
          </w:rPr>
          <w:delText xml:space="preserve">We are not sure how we can expound on this further. </w:delText>
        </w:r>
        <w:r w:rsidR="003B670A" w:rsidDel="007C5926">
          <w:rPr>
            <w:rFonts w:ascii="Arial" w:hAnsi="Arial" w:cs="Arial"/>
            <w:color w:val="00B0F0"/>
            <w:sz w:val="19"/>
            <w:szCs w:val="19"/>
            <w:shd w:val="clear" w:color="auto" w:fill="FFFFFF"/>
          </w:rPr>
          <w:delText xml:space="preserve">Perhaps </w:delText>
        </w:r>
        <w:r w:rsidDel="007C5926">
          <w:rPr>
            <w:rFonts w:ascii="Arial" w:hAnsi="Arial" w:cs="Arial"/>
            <w:color w:val="00B0F0"/>
            <w:sz w:val="19"/>
            <w:szCs w:val="19"/>
            <w:shd w:val="clear" w:color="auto" w:fill="FFFFFF"/>
          </w:rPr>
          <w:delText>the</w:delText>
        </w:r>
      </w:del>
      <w:ins w:id="81" w:author="Michael R Shirts" w:date="2018-08-08T23:34:00Z">
        <w:r w:rsidR="007C5926">
          <w:rPr>
            <w:rFonts w:ascii="Arial" w:hAnsi="Arial" w:cs="Arial"/>
            <w:color w:val="00B0F0"/>
            <w:sz w:val="19"/>
            <w:szCs w:val="19"/>
            <w:shd w:val="clear" w:color="auto" w:fill="FFFFFF"/>
          </w:rPr>
          <w:t>The</w:t>
        </w:r>
      </w:ins>
      <w:r>
        <w:rPr>
          <w:rFonts w:ascii="Arial" w:hAnsi="Arial" w:cs="Arial"/>
          <w:color w:val="00B0F0"/>
          <w:sz w:val="19"/>
          <w:szCs w:val="19"/>
          <w:shd w:val="clear" w:color="auto" w:fill="FFFFFF"/>
        </w:rPr>
        <w:t xml:space="preserve"> original wording</w:t>
      </w:r>
      <w:r w:rsidR="003B670A">
        <w:rPr>
          <w:rFonts w:ascii="Arial" w:hAnsi="Arial" w:cs="Arial"/>
          <w:color w:val="00B0F0"/>
          <w:sz w:val="19"/>
          <w:szCs w:val="19"/>
          <w:shd w:val="clear" w:color="auto" w:fill="FFFFFF"/>
        </w:rPr>
        <w:t xml:space="preserve"> was </w:t>
      </w:r>
      <w:ins w:id="82" w:author="Michael R Shirts" w:date="2018-08-08T23:34:00Z">
        <w:r w:rsidR="007C5926">
          <w:rPr>
            <w:rFonts w:ascii="Arial" w:hAnsi="Arial" w:cs="Arial"/>
            <w:color w:val="00B0F0"/>
            <w:sz w:val="19"/>
            <w:szCs w:val="19"/>
            <w:shd w:val="clear" w:color="auto" w:fill="FFFFFF"/>
          </w:rPr>
          <w:t>likely un</w:t>
        </w:r>
      </w:ins>
      <w:del w:id="83" w:author="Michael R Shirts" w:date="2018-08-08T23:34:00Z">
        <w:r w:rsidR="003B670A" w:rsidDel="007C5926">
          <w:rPr>
            <w:rFonts w:ascii="Arial" w:hAnsi="Arial" w:cs="Arial"/>
            <w:color w:val="00B0F0"/>
            <w:sz w:val="19"/>
            <w:szCs w:val="19"/>
            <w:shd w:val="clear" w:color="auto" w:fill="FFFFFF"/>
          </w:rPr>
          <w:delText xml:space="preserve">not </w:delText>
        </w:r>
      </w:del>
      <w:r w:rsidR="003B670A">
        <w:rPr>
          <w:rFonts w:ascii="Arial" w:hAnsi="Arial" w:cs="Arial"/>
          <w:color w:val="00B0F0"/>
          <w:sz w:val="19"/>
          <w:szCs w:val="19"/>
          <w:shd w:val="clear" w:color="auto" w:fill="FFFFFF"/>
        </w:rPr>
        <w:t>clear</w:t>
      </w:r>
      <w:r>
        <w:rPr>
          <w:rFonts w:ascii="Arial" w:hAnsi="Arial" w:cs="Arial"/>
          <w:color w:val="00B0F0"/>
          <w:sz w:val="19"/>
          <w:szCs w:val="19"/>
          <w:shd w:val="clear" w:color="auto" w:fill="FFFFFF"/>
        </w:rPr>
        <w:t>, because</w:t>
      </w:r>
      <w:r w:rsidR="003B670A">
        <w:rPr>
          <w:rFonts w:ascii="Arial" w:hAnsi="Arial" w:cs="Arial"/>
          <w:color w:val="00B0F0"/>
          <w:sz w:val="19"/>
          <w:szCs w:val="19"/>
          <w:shd w:val="clear" w:color="auto" w:fill="FFFFFF"/>
        </w:rPr>
        <w:t xml:space="preserve"> </w:t>
      </w:r>
      <w:r>
        <w:rPr>
          <w:rFonts w:ascii="Arial" w:hAnsi="Arial" w:cs="Arial"/>
          <w:color w:val="00B0F0"/>
          <w:sz w:val="19"/>
          <w:szCs w:val="19"/>
          <w:shd w:val="clear" w:color="auto" w:fill="FFFFFF"/>
        </w:rPr>
        <w:t>t</w:t>
      </w:r>
      <w:r w:rsidR="003B670A">
        <w:rPr>
          <w:rFonts w:ascii="Arial" w:hAnsi="Arial" w:cs="Arial"/>
          <w:color w:val="00B0F0"/>
          <w:sz w:val="19"/>
          <w:szCs w:val="19"/>
          <w:shd w:val="clear" w:color="auto" w:fill="FFFFFF"/>
        </w:rPr>
        <w:t>he joint distribution IS the estimate of uncertainty as it provides the range of feasible epsilon and sigma parameters.</w:t>
      </w:r>
      <w:r w:rsidR="004A561D">
        <w:rPr>
          <w:rFonts w:ascii="Arial" w:hAnsi="Arial" w:cs="Arial"/>
          <w:color w:val="00B0F0"/>
          <w:sz w:val="19"/>
          <w:szCs w:val="19"/>
          <w:shd w:val="clear" w:color="auto" w:fill="FFFFFF"/>
        </w:rPr>
        <w:t xml:space="preserve"> We have reworded this slightly as, “the joint distribution… quantifies the uncertainty…”</w:t>
      </w:r>
    </w:p>
    <w:p w14:paraId="36808E8C" w14:textId="77777777" w:rsidR="00890DA2" w:rsidRDefault="00890DA2" w:rsidP="00890DA2">
      <w:r w:rsidRPr="006B06FC">
        <w:rPr>
          <w:rFonts w:ascii="Cambria" w:hAnsi="Cambria"/>
          <w:b/>
          <w:u w:val="single"/>
        </w:rPr>
        <w:t>Comment #1</w:t>
      </w:r>
      <w:r w:rsidR="00CD5964">
        <w:rPr>
          <w:rFonts w:ascii="Cambria" w:hAnsi="Cambria"/>
          <w:b/>
          <w:u w:val="single"/>
        </w:rPr>
        <w:t>9</w:t>
      </w:r>
    </w:p>
    <w:p w14:paraId="7CE96500" w14:textId="77777777" w:rsidR="00890DA2" w:rsidRDefault="00890DA2" w:rsidP="00890DA2">
      <w:r>
        <w:t xml:space="preserve">Page 22, 2nd paragraph: “The likelihood...is calculated from a normal distribution...” Do you mean L=exp(...)? If so, present the equation and remind the reader how sD,SM is to be computed. </w:t>
      </w:r>
    </w:p>
    <w:p w14:paraId="20D4B088" w14:textId="77777777"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9</w:t>
      </w:r>
    </w:p>
    <w:p w14:paraId="1A850AE1" w14:textId="77777777" w:rsidR="00890DA2" w:rsidRDefault="00890DA2"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W</w:t>
      </w:r>
      <w:r w:rsidR="00613BA2">
        <w:rPr>
          <w:rFonts w:ascii="Arial" w:hAnsi="Arial" w:cs="Arial"/>
          <w:color w:val="00B0F0"/>
          <w:sz w:val="19"/>
          <w:szCs w:val="19"/>
          <w:shd w:val="clear" w:color="auto" w:fill="FFFFFF"/>
        </w:rPr>
        <w:t>e have included Equation 18 on page 22</w:t>
      </w:r>
      <w:r w:rsidR="007D01F1">
        <w:rPr>
          <w:rFonts w:ascii="Arial" w:hAnsi="Arial" w:cs="Arial"/>
          <w:color w:val="00B0F0"/>
          <w:sz w:val="19"/>
          <w:szCs w:val="19"/>
          <w:shd w:val="clear" w:color="auto" w:fill="FFFFFF"/>
        </w:rPr>
        <w:t xml:space="preserve"> to explicitly state how the likelihood is computed, along with more detail</w:t>
      </w:r>
      <w:r w:rsidR="004530D5">
        <w:rPr>
          <w:rFonts w:ascii="Arial" w:hAnsi="Arial" w:cs="Arial"/>
          <w:color w:val="00B0F0"/>
          <w:sz w:val="19"/>
          <w:szCs w:val="19"/>
          <w:shd w:val="clear" w:color="auto" w:fill="FFFFFF"/>
        </w:rPr>
        <w:t>s</w:t>
      </w:r>
      <w:r w:rsidR="007D01F1">
        <w:rPr>
          <w:rFonts w:ascii="Arial" w:hAnsi="Arial" w:cs="Arial"/>
          <w:color w:val="00B0F0"/>
          <w:sz w:val="19"/>
          <w:szCs w:val="19"/>
          <w:shd w:val="clear" w:color="auto" w:fill="FFFFFF"/>
        </w:rPr>
        <w:t xml:space="preserve"> regarding how to compute s</w:t>
      </w:r>
      <w:r w:rsidR="007D01F1" w:rsidRPr="007D01F1">
        <w:rPr>
          <w:rFonts w:ascii="Arial" w:hAnsi="Arial" w:cs="Arial"/>
          <w:color w:val="00B0F0"/>
          <w:sz w:val="19"/>
          <w:szCs w:val="19"/>
          <w:shd w:val="clear" w:color="auto" w:fill="FFFFFF"/>
          <w:vertAlign w:val="superscript"/>
        </w:rPr>
        <w:t>2</w:t>
      </w:r>
      <w:r w:rsidR="007D01F1" w:rsidRPr="007D01F1">
        <w:rPr>
          <w:rFonts w:ascii="Arial" w:hAnsi="Arial" w:cs="Arial"/>
          <w:color w:val="00B0F0"/>
          <w:sz w:val="19"/>
          <w:szCs w:val="19"/>
          <w:shd w:val="clear" w:color="auto" w:fill="FFFFFF"/>
          <w:vertAlign w:val="subscript"/>
        </w:rPr>
        <w:t>D,SM</w:t>
      </w:r>
      <w:r w:rsidR="007D01F1">
        <w:rPr>
          <w:rFonts w:ascii="Arial" w:hAnsi="Arial" w:cs="Arial"/>
          <w:color w:val="00B0F0"/>
          <w:sz w:val="19"/>
          <w:szCs w:val="19"/>
          <w:shd w:val="clear" w:color="auto" w:fill="FFFFFF"/>
          <w:vertAlign w:val="subscript"/>
        </w:rPr>
        <w:t>.</w:t>
      </w:r>
    </w:p>
    <w:p w14:paraId="7CFF196D" w14:textId="77777777" w:rsidR="00DB6EF1" w:rsidRDefault="00DB6EF1" w:rsidP="00DB6EF1">
      <w:r>
        <w:rPr>
          <w:rFonts w:ascii="Cambria" w:hAnsi="Cambria"/>
          <w:b/>
          <w:u w:val="single"/>
        </w:rPr>
        <w:t>Comment #20</w:t>
      </w:r>
    </w:p>
    <w:p w14:paraId="617F5392" w14:textId="77777777" w:rsidR="00DB6EF1" w:rsidRDefault="00DB6EF1" w:rsidP="00890DA2">
      <w:r>
        <w:t>Page 23, 1st paragraph: “Ensemble average...” What is the ensemble? What are “...effective samples”?</w:t>
      </w:r>
    </w:p>
    <w:p w14:paraId="6CB5F44F" w14:textId="77777777" w:rsidR="00DB6EF1" w:rsidRPr="006B06FC" w:rsidRDefault="00DB6EF1" w:rsidP="00DB6EF1">
      <w:pPr>
        <w:rPr>
          <w:rFonts w:ascii="Cambria" w:hAnsi="Cambria"/>
          <w:b/>
          <w:i/>
          <w:sz w:val="24"/>
        </w:rPr>
      </w:pPr>
      <w:r w:rsidRPr="006B06FC">
        <w:rPr>
          <w:b/>
          <w:i/>
          <w:color w:val="00B0F0"/>
        </w:rPr>
        <w:t>Response</w:t>
      </w:r>
      <w:r>
        <w:rPr>
          <w:b/>
          <w:i/>
          <w:color w:val="00B0F0"/>
        </w:rPr>
        <w:t xml:space="preserve"> #20</w:t>
      </w:r>
    </w:p>
    <w:p w14:paraId="1B6A6699" w14:textId="77777777" w:rsidR="00D4401B" w:rsidRDefault="00D4401B"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w:t>
      </w:r>
      <w:r w:rsidR="00DA62E6">
        <w:rPr>
          <w:rFonts w:ascii="Arial" w:hAnsi="Arial" w:cs="Arial"/>
          <w:color w:val="00B0F0"/>
          <w:sz w:val="19"/>
          <w:szCs w:val="19"/>
          <w:shd w:val="clear" w:color="auto" w:fill="FFFFFF"/>
        </w:rPr>
        <w:t>NVT</w:t>
      </w:r>
      <w:r w:rsidR="00CE4081">
        <w:rPr>
          <w:rFonts w:ascii="Arial" w:hAnsi="Arial" w:cs="Arial"/>
          <w:color w:val="00B0F0"/>
          <w:sz w:val="19"/>
          <w:szCs w:val="19"/>
          <w:shd w:val="clear" w:color="auto" w:fill="FFFFFF"/>
        </w:rPr>
        <w:t xml:space="preserve"> ensemble. </w:t>
      </w:r>
      <w:r>
        <w:rPr>
          <w:rFonts w:ascii="Arial" w:hAnsi="Arial" w:cs="Arial"/>
          <w:color w:val="00B0F0"/>
          <w:sz w:val="19"/>
          <w:szCs w:val="19"/>
          <w:shd w:val="clear" w:color="auto" w:fill="FFFFFF"/>
        </w:rPr>
        <w:t>We have included “NVT” before “ensemble average.”</w:t>
      </w:r>
    </w:p>
    <w:p w14:paraId="5BEEC4A3" w14:textId="77777777" w:rsidR="00DB6EF1" w:rsidRPr="00DB6EF1" w:rsidRDefault="00CE4081" w:rsidP="00890DA2">
      <w:r>
        <w:rPr>
          <w:rFonts w:ascii="Arial" w:hAnsi="Arial" w:cs="Arial"/>
          <w:color w:val="00B0F0"/>
          <w:sz w:val="19"/>
          <w:szCs w:val="19"/>
          <w:shd w:val="clear" w:color="auto" w:fill="FFFFFF"/>
        </w:rPr>
        <w:t>Effective samples are the number of configurations that have a non-zero weight.</w:t>
      </w:r>
      <w:r w:rsidR="00480284">
        <w:rPr>
          <w:rFonts w:ascii="Arial" w:hAnsi="Arial" w:cs="Arial"/>
          <w:color w:val="00B0F0"/>
          <w:sz w:val="19"/>
          <w:szCs w:val="19"/>
          <w:shd w:val="clear" w:color="auto" w:fill="FFFFFF"/>
        </w:rPr>
        <w:t xml:space="preserve"> The point is that MBAR is exact when used within a certain region of parameter space, which is characterized by the number of effective samples. However, since we never discuss effective samples</w:t>
      </w:r>
      <w:r w:rsidR="004530D5">
        <w:rPr>
          <w:rFonts w:ascii="Arial" w:hAnsi="Arial" w:cs="Arial"/>
          <w:color w:val="00B0F0"/>
          <w:sz w:val="19"/>
          <w:szCs w:val="19"/>
          <w:shd w:val="clear" w:color="auto" w:fill="FFFFFF"/>
        </w:rPr>
        <w:t xml:space="preserve"> in this study</w:t>
      </w:r>
      <w:r w:rsidR="00480284">
        <w:rPr>
          <w:rFonts w:ascii="Arial" w:hAnsi="Arial" w:cs="Arial"/>
          <w:color w:val="00B0F0"/>
          <w:sz w:val="19"/>
          <w:szCs w:val="19"/>
          <w:shd w:val="clear" w:color="auto" w:fill="FFFFFF"/>
        </w:rPr>
        <w:t xml:space="preserve">, we have reworded this to read, </w:t>
      </w:r>
      <w:commentRangeStart w:id="84"/>
      <w:r w:rsidR="00480284">
        <w:rPr>
          <w:rFonts w:ascii="Arial" w:hAnsi="Arial" w:cs="Arial"/>
          <w:color w:val="00B0F0"/>
          <w:sz w:val="19"/>
          <w:szCs w:val="19"/>
          <w:shd w:val="clear" w:color="auto" w:fill="FFFFFF"/>
        </w:rPr>
        <w:t>“when</w:t>
      </w:r>
      <w:r w:rsidR="004530D5">
        <w:rPr>
          <w:rFonts w:ascii="Arial" w:hAnsi="Arial" w:cs="Arial"/>
          <w:color w:val="00B0F0"/>
          <w:sz w:val="19"/>
          <w:szCs w:val="19"/>
          <w:shd w:val="clear" w:color="auto" w:fill="FFFFFF"/>
        </w:rPr>
        <w:t xml:space="preserve"> the molecular configuration space of </w:t>
      </w:r>
      <m:oMath>
        <m:r>
          <w:rPr>
            <w:rFonts w:ascii="Cambria Math" w:hAnsi="Cambria Math" w:cs="Arial"/>
            <w:color w:val="00B0F0"/>
            <w:sz w:val="19"/>
            <w:szCs w:val="19"/>
            <w:shd w:val="clear" w:color="auto" w:fill="FFFFFF"/>
          </w:rPr>
          <m:t>θ</m:t>
        </m:r>
      </m:oMath>
      <w:r w:rsidR="004530D5">
        <w:rPr>
          <w:rFonts w:ascii="Arial" w:eastAsiaTheme="minorEastAsia" w:hAnsi="Arial" w:cs="Arial"/>
          <w:color w:val="00B0F0"/>
          <w:sz w:val="19"/>
          <w:szCs w:val="19"/>
          <w:shd w:val="clear" w:color="auto" w:fill="FFFFFF"/>
        </w:rPr>
        <w:t xml:space="preserve"> overlaps with that of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θ</m:t>
            </m:r>
          </m:e>
          <m:sub>
            <m:r>
              <m:rPr>
                <m:sty m:val="p"/>
              </m:rPr>
              <w:rPr>
                <w:rFonts w:ascii="Cambria Math" w:eastAsiaTheme="minorEastAsia" w:hAnsi="Cambria Math" w:cs="Arial"/>
                <w:color w:val="00B0F0"/>
                <w:sz w:val="19"/>
                <w:szCs w:val="19"/>
                <w:shd w:val="clear" w:color="auto" w:fill="FFFFFF"/>
              </w:rPr>
              <m:t>ref</m:t>
            </m:r>
          </m:sub>
        </m:sSub>
      </m:oMath>
      <w:r w:rsidR="004530D5">
        <w:rPr>
          <w:rFonts w:ascii="Arial" w:eastAsiaTheme="minorEastAsia" w:hAnsi="Arial" w:cs="Arial"/>
          <w:color w:val="00B0F0"/>
          <w:sz w:val="19"/>
          <w:szCs w:val="19"/>
          <w:shd w:val="clear" w:color="auto" w:fill="FFFFFF"/>
        </w:rPr>
        <w:t>.”</w:t>
      </w:r>
      <w:commentRangeEnd w:id="84"/>
      <w:r w:rsidR="007C5926">
        <w:rPr>
          <w:rStyle w:val="CommentReference"/>
        </w:rPr>
        <w:commentReference w:id="84"/>
      </w:r>
    </w:p>
    <w:p w14:paraId="71FA7EDF" w14:textId="77777777" w:rsidR="00890DA2" w:rsidRDefault="00DB6EF1" w:rsidP="00890DA2">
      <w:r>
        <w:rPr>
          <w:rFonts w:ascii="Cambria" w:hAnsi="Cambria"/>
          <w:b/>
          <w:u w:val="single"/>
        </w:rPr>
        <w:t>Comment #21</w:t>
      </w:r>
    </w:p>
    <w:p w14:paraId="31E2332A" w14:textId="77777777" w:rsidR="00890DA2" w:rsidRDefault="00890DA2" w:rsidP="00890DA2">
      <w:r>
        <w:t xml:space="preserve">Page 23, 2nd paragraph: The use of “departure” energy for residual energy is very unusual. This is actually corrected on page 35, 3rd paragraph. </w:t>
      </w:r>
    </w:p>
    <w:p w14:paraId="4DD1995D" w14:textId="77777777"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#21</w:t>
      </w:r>
    </w:p>
    <w:p w14:paraId="7CF56D15" w14:textId="77777777" w:rsidR="00890DA2" w:rsidRDefault="007D5792" w:rsidP="00890DA2">
      <w:r>
        <w:rPr>
          <w:rFonts w:ascii="Arial" w:hAnsi="Arial" w:cs="Arial"/>
          <w:color w:val="00B0F0"/>
          <w:sz w:val="19"/>
          <w:szCs w:val="19"/>
          <w:shd w:val="clear" w:color="auto" w:fill="FFFFFF"/>
        </w:rPr>
        <w:t>No change was made because we do not find</w:t>
      </w:r>
      <w:r w:rsidR="00DA62E6">
        <w:rPr>
          <w:rFonts w:ascii="Arial" w:hAnsi="Arial" w:cs="Arial"/>
          <w:color w:val="00B0F0"/>
          <w:sz w:val="19"/>
          <w:szCs w:val="19"/>
          <w:shd w:val="clear" w:color="auto" w:fill="FFFFFF"/>
        </w:rPr>
        <w:t xml:space="preserve"> “</w:t>
      </w:r>
      <w:r w:rsidR="009E04AD">
        <w:rPr>
          <w:rFonts w:ascii="Arial" w:hAnsi="Arial" w:cs="Arial"/>
          <w:color w:val="00B0F0"/>
          <w:sz w:val="19"/>
          <w:szCs w:val="19"/>
          <w:shd w:val="clear" w:color="auto" w:fill="FFFFFF"/>
        </w:rPr>
        <w:t>departure function</w:t>
      </w:r>
      <w:r w:rsidR="00DA62E6">
        <w:rPr>
          <w:rFonts w:ascii="Arial" w:hAnsi="Arial" w:cs="Arial"/>
          <w:color w:val="00B0F0"/>
          <w:sz w:val="19"/>
          <w:szCs w:val="19"/>
          <w:shd w:val="clear" w:color="auto" w:fill="FFFFFF"/>
        </w:rPr>
        <w:t>”</w:t>
      </w:r>
      <w:r w:rsidR="009E04AD">
        <w:rPr>
          <w:rFonts w:ascii="Arial" w:hAnsi="Arial" w:cs="Arial"/>
          <w:color w:val="00B0F0"/>
          <w:sz w:val="19"/>
          <w:szCs w:val="19"/>
          <w:shd w:val="clear" w:color="auto" w:fill="FFFFFF"/>
        </w:rPr>
        <w:t xml:space="preserve"> </w:t>
      </w:r>
      <w:del w:id="85" w:author="Michael R Shirts" w:date="2018-08-08T23:35:00Z">
        <w:r w:rsidDel="007C5926">
          <w:rPr>
            <w:rFonts w:ascii="Arial" w:hAnsi="Arial" w:cs="Arial"/>
            <w:color w:val="00B0F0"/>
            <w:sz w:val="19"/>
            <w:szCs w:val="19"/>
            <w:shd w:val="clear" w:color="auto" w:fill="FFFFFF"/>
          </w:rPr>
          <w:delText>to be</w:delText>
        </w:r>
        <w:r w:rsidR="00DA62E6" w:rsidDel="007C5926">
          <w:rPr>
            <w:rFonts w:ascii="Arial" w:hAnsi="Arial" w:cs="Arial"/>
            <w:color w:val="00B0F0"/>
            <w:sz w:val="19"/>
            <w:szCs w:val="19"/>
            <w:shd w:val="clear" w:color="auto" w:fill="FFFFFF"/>
          </w:rPr>
          <w:delText xml:space="preserve"> that uncommon</w:delText>
        </w:r>
        <w:r w:rsidR="009E04AD" w:rsidDel="007C5926">
          <w:rPr>
            <w:rFonts w:ascii="Arial" w:hAnsi="Arial" w:cs="Arial"/>
            <w:color w:val="00B0F0"/>
            <w:sz w:val="19"/>
            <w:szCs w:val="19"/>
            <w:shd w:val="clear" w:color="auto" w:fill="FFFFFF"/>
          </w:rPr>
          <w:delText xml:space="preserve"> of</w:delText>
        </w:r>
      </w:del>
      <w:ins w:id="86" w:author="Michael R Shirts" w:date="2018-08-08T23:35:00Z">
        <w:r w:rsidR="007C5926">
          <w:rPr>
            <w:rFonts w:ascii="Arial" w:hAnsi="Arial" w:cs="Arial"/>
            <w:color w:val="00B0F0"/>
            <w:sz w:val="19"/>
            <w:szCs w:val="19"/>
            <w:shd w:val="clear" w:color="auto" w:fill="FFFFFF"/>
          </w:rPr>
          <w:t xml:space="preserve">is a standard </w:t>
        </w:r>
      </w:ins>
      <w:ins w:id="87" w:author="Michael R Shirts" w:date="2018-08-08T23:36:00Z">
        <w:r w:rsidR="007C5926">
          <w:rPr>
            <w:rFonts w:ascii="Arial" w:hAnsi="Arial" w:cs="Arial"/>
            <w:color w:val="00B0F0"/>
            <w:sz w:val="19"/>
            <w:szCs w:val="19"/>
            <w:shd w:val="clear" w:color="auto" w:fill="FFFFFF"/>
          </w:rPr>
          <w:t>thermodynamics t</w:t>
        </w:r>
      </w:ins>
      <w:commentRangeStart w:id="88"/>
      <w:ins w:id="89" w:author="Michael R Shirts" w:date="2018-08-08T23:35:00Z">
        <w:r w:rsidR="007C5926">
          <w:rPr>
            <w:rFonts w:ascii="Arial" w:hAnsi="Arial" w:cs="Arial"/>
            <w:color w:val="00B0F0"/>
            <w:sz w:val="19"/>
            <w:szCs w:val="19"/>
            <w:shd w:val="clear" w:color="auto" w:fill="FFFFFF"/>
          </w:rPr>
          <w:t>erm</w:t>
        </w:r>
        <w:commentRangeEnd w:id="88"/>
        <w:r w:rsidR="007C5926">
          <w:rPr>
            <w:rStyle w:val="CommentReference"/>
          </w:rPr>
          <w:commentReference w:id="88"/>
        </w:r>
      </w:ins>
      <w:del w:id="90" w:author="Michael R Shirts" w:date="2018-08-08T23:35:00Z">
        <w:r w:rsidR="009E04AD" w:rsidDel="007C5926">
          <w:rPr>
            <w:rFonts w:ascii="Arial" w:hAnsi="Arial" w:cs="Arial"/>
            <w:color w:val="00B0F0"/>
            <w:sz w:val="19"/>
            <w:szCs w:val="19"/>
            <w:shd w:val="clear" w:color="auto" w:fill="FFFFFF"/>
          </w:rPr>
          <w:delText xml:space="preserve"> a term</w:delText>
        </w:r>
      </w:del>
      <w:r w:rsidR="00DA62E6">
        <w:rPr>
          <w:rFonts w:ascii="Arial" w:hAnsi="Arial" w:cs="Arial"/>
          <w:color w:val="00B0F0"/>
          <w:sz w:val="19"/>
          <w:szCs w:val="19"/>
          <w:shd w:val="clear" w:color="auto" w:fill="FFFFFF"/>
        </w:rPr>
        <w:t>.</w:t>
      </w:r>
      <w:r>
        <w:rPr>
          <w:rFonts w:ascii="Arial" w:hAnsi="Arial" w:cs="Arial"/>
          <w:color w:val="00B0F0"/>
          <w:sz w:val="19"/>
          <w:szCs w:val="19"/>
          <w:shd w:val="clear" w:color="auto" w:fill="FFFFFF"/>
        </w:rPr>
        <w:t xml:space="preserve"> We </w:t>
      </w:r>
      <w:ins w:id="91" w:author="Michael R Shirts" w:date="2018-08-08T23:35:00Z">
        <w:r w:rsidR="007C5926">
          <w:rPr>
            <w:rFonts w:ascii="Arial" w:hAnsi="Arial" w:cs="Arial"/>
            <w:color w:val="00B0F0"/>
            <w:sz w:val="19"/>
            <w:szCs w:val="19"/>
            <w:shd w:val="clear" w:color="auto" w:fill="FFFFFF"/>
          </w:rPr>
          <w:t xml:space="preserve">use </w:t>
        </w:r>
      </w:ins>
      <w:del w:id="92" w:author="Michael R Shirts" w:date="2018-08-08T23:35:00Z">
        <w:r w:rsidDel="007C5926">
          <w:rPr>
            <w:rFonts w:ascii="Arial" w:hAnsi="Arial" w:cs="Arial"/>
            <w:color w:val="00B0F0"/>
            <w:sz w:val="19"/>
            <w:szCs w:val="19"/>
            <w:shd w:val="clear" w:color="auto" w:fill="FFFFFF"/>
          </w:rPr>
          <w:delText xml:space="preserve">prefer </w:delText>
        </w:r>
      </w:del>
      <w:r>
        <w:rPr>
          <w:rFonts w:ascii="Arial" w:hAnsi="Arial" w:cs="Arial"/>
          <w:color w:val="00B0F0"/>
          <w:sz w:val="19"/>
          <w:szCs w:val="19"/>
          <w:shd w:val="clear" w:color="auto" w:fill="FFFFFF"/>
        </w:rPr>
        <w:t>“departure” to be consistent with our other ITIC publications. As “residual” is used in the hybrid data set studies, we adopt the “residual” term briefly on page 35.</w:t>
      </w:r>
      <w:r w:rsidR="009E04AD">
        <w:rPr>
          <w:rFonts w:ascii="Arial" w:hAnsi="Arial" w:cs="Arial"/>
          <w:color w:val="00B0F0"/>
          <w:sz w:val="19"/>
          <w:szCs w:val="19"/>
          <w:shd w:val="clear" w:color="auto" w:fill="FFFFFF"/>
        </w:rPr>
        <w:t xml:space="preserve"> </w:t>
      </w:r>
    </w:p>
    <w:p w14:paraId="6E66B8D6" w14:textId="77777777" w:rsidR="00890DA2" w:rsidRDefault="00890DA2" w:rsidP="00890DA2">
      <w:r w:rsidRPr="006B06FC">
        <w:rPr>
          <w:rFonts w:ascii="Cambria" w:hAnsi="Cambria"/>
          <w:b/>
          <w:u w:val="single"/>
        </w:rPr>
        <w:t>Comment #</w:t>
      </w:r>
      <w:r w:rsidR="00CD5964">
        <w:rPr>
          <w:rFonts w:ascii="Cambria" w:hAnsi="Cambria"/>
          <w:b/>
          <w:u w:val="single"/>
        </w:rPr>
        <w:t>2</w:t>
      </w:r>
      <w:r w:rsidR="00DB6EF1">
        <w:rPr>
          <w:rFonts w:ascii="Cambria" w:hAnsi="Cambria"/>
          <w:b/>
          <w:u w:val="single"/>
        </w:rPr>
        <w:t>2</w:t>
      </w:r>
    </w:p>
    <w:p w14:paraId="75CDCD78" w14:textId="77777777" w:rsidR="00890DA2" w:rsidRDefault="00890DA2" w:rsidP="00890DA2">
      <w:r>
        <w:t>Page 23, equation (18): Partial differentials are incorrect (typo).</w:t>
      </w:r>
    </w:p>
    <w:p w14:paraId="73506BCD" w14:textId="77777777" w:rsidR="00890DA2" w:rsidRPr="006B06FC" w:rsidRDefault="00890DA2" w:rsidP="00890DA2">
      <w:pPr>
        <w:rPr>
          <w:rFonts w:ascii="Cambria" w:hAnsi="Cambria"/>
          <w:b/>
          <w:i/>
          <w:sz w:val="24"/>
        </w:rPr>
      </w:pPr>
      <w:r w:rsidRPr="006B06FC">
        <w:rPr>
          <w:b/>
          <w:i/>
          <w:color w:val="00B0F0"/>
        </w:rPr>
        <w:t>Response</w:t>
      </w:r>
      <w:r>
        <w:rPr>
          <w:b/>
          <w:i/>
          <w:color w:val="00B0F0"/>
        </w:rPr>
        <w:t xml:space="preserve"> #</w:t>
      </w:r>
      <w:r w:rsidR="00CD5964">
        <w:rPr>
          <w:b/>
          <w:i/>
          <w:color w:val="00B0F0"/>
        </w:rPr>
        <w:t>2</w:t>
      </w:r>
      <w:r w:rsidR="00DB6EF1">
        <w:rPr>
          <w:b/>
          <w:i/>
          <w:color w:val="00B0F0"/>
        </w:rPr>
        <w:t>2</w:t>
      </w:r>
    </w:p>
    <w:p w14:paraId="6F44975F" w14:textId="77777777" w:rsidR="00890DA2" w:rsidRDefault="009A0565" w:rsidP="00890DA2">
      <w:r>
        <w:rPr>
          <w:rFonts w:ascii="Arial" w:hAnsi="Arial" w:cs="Arial"/>
          <w:color w:val="00B0F0"/>
          <w:sz w:val="19"/>
          <w:szCs w:val="19"/>
          <w:shd w:val="clear" w:color="auto" w:fill="FFFFFF"/>
        </w:rPr>
        <w:t>We have replaced partial differentials with total differentials.</w:t>
      </w:r>
    </w:p>
    <w:p w14:paraId="35701A1D" w14:textId="77777777" w:rsidR="00890DA2" w:rsidRDefault="00DB6EF1" w:rsidP="00890DA2">
      <w:r>
        <w:rPr>
          <w:rFonts w:ascii="Cambria" w:hAnsi="Cambria"/>
          <w:b/>
          <w:u w:val="single"/>
        </w:rPr>
        <w:t>Comment #23</w:t>
      </w:r>
    </w:p>
    <w:p w14:paraId="28A69517" w14:textId="77777777" w:rsidR="00890DA2" w:rsidRDefault="00890DA2" w:rsidP="00890DA2">
      <w:r>
        <w:t>Page 24, 2nd paragraph: “...is linear with respect to r-6 ...implement basis functions...” I do not understand the sentence. Is reference made to conformal interactions?</w:t>
      </w:r>
    </w:p>
    <w:p w14:paraId="19B262EF" w14:textId="77777777"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#23</w:t>
      </w:r>
    </w:p>
    <w:p w14:paraId="6B8A1A8D" w14:textId="77777777" w:rsidR="00890DA2" w:rsidRDefault="009A0565" w:rsidP="00890DA2">
      <w:r>
        <w:rPr>
          <w:rFonts w:ascii="Arial" w:hAnsi="Arial" w:cs="Arial"/>
          <w:color w:val="00B0F0"/>
          <w:sz w:val="19"/>
          <w:szCs w:val="19"/>
          <w:shd w:val="clear" w:color="auto" w:fill="FFFFFF"/>
        </w:rPr>
        <w:t>W</w:t>
      </w:r>
      <w:r w:rsidR="00AC10A1">
        <w:rPr>
          <w:rFonts w:ascii="Arial" w:hAnsi="Arial" w:cs="Arial"/>
          <w:color w:val="00B0F0"/>
          <w:sz w:val="19"/>
          <w:szCs w:val="19"/>
          <w:shd w:val="clear" w:color="auto" w:fill="FFFFFF"/>
        </w:rPr>
        <w:t>e removed the first half of this sentence that discuss</w:t>
      </w:r>
      <w:r w:rsidR="00771B70">
        <w:rPr>
          <w:rFonts w:ascii="Arial" w:hAnsi="Arial" w:cs="Arial"/>
          <w:color w:val="00B0F0"/>
          <w:sz w:val="19"/>
          <w:szCs w:val="19"/>
          <w:shd w:val="clear" w:color="auto" w:fill="FFFFFF"/>
        </w:rPr>
        <w:t>es</w:t>
      </w:r>
      <w:r w:rsidR="00AC10A1">
        <w:rPr>
          <w:rFonts w:ascii="Arial" w:hAnsi="Arial" w:cs="Arial"/>
          <w:color w:val="00B0F0"/>
          <w:sz w:val="19"/>
          <w:szCs w:val="19"/>
          <w:shd w:val="clear" w:color="auto" w:fill="FFFFFF"/>
        </w:rPr>
        <w:t xml:space="preserve"> “linear with respe</w:t>
      </w:r>
      <w:r w:rsidR="00A91B6D">
        <w:rPr>
          <w:rFonts w:ascii="Arial" w:hAnsi="Arial" w:cs="Arial"/>
          <w:color w:val="00B0F0"/>
          <w:sz w:val="19"/>
          <w:szCs w:val="19"/>
          <w:shd w:val="clear" w:color="auto" w:fill="FFFFFF"/>
        </w:rPr>
        <w:t>c</w:t>
      </w:r>
      <w:r w:rsidR="00AC10A1">
        <w:rPr>
          <w:rFonts w:ascii="Arial" w:hAnsi="Arial" w:cs="Arial"/>
          <w:color w:val="00B0F0"/>
          <w:sz w:val="19"/>
          <w:szCs w:val="19"/>
          <w:shd w:val="clear" w:color="auto" w:fill="FFFFFF"/>
        </w:rPr>
        <w:t>t to…”</w:t>
      </w:r>
      <w:r w:rsidR="00771B70">
        <w:rPr>
          <w:rFonts w:ascii="Arial" w:hAnsi="Arial" w:cs="Arial"/>
          <w:color w:val="00B0F0"/>
          <w:sz w:val="19"/>
          <w:szCs w:val="19"/>
          <w:shd w:val="clear" w:color="auto" w:fill="FFFFFF"/>
        </w:rPr>
        <w:t xml:space="preserve"> since this is </w:t>
      </w:r>
      <w:del w:id="93" w:author="Michael R Shirts" w:date="2018-08-08T23:36:00Z">
        <w:r w:rsidR="00771B70" w:rsidDel="007C5926">
          <w:rPr>
            <w:rFonts w:ascii="Arial" w:hAnsi="Arial" w:cs="Arial"/>
            <w:color w:val="00B0F0"/>
            <w:sz w:val="19"/>
            <w:szCs w:val="19"/>
            <w:shd w:val="clear" w:color="auto" w:fill="FFFFFF"/>
          </w:rPr>
          <w:delText>unnecessary</w:delText>
        </w:r>
      </w:del>
      <w:ins w:id="94" w:author="Michael R Shirts" w:date="2018-08-08T23:36:00Z">
        <w:r w:rsidR="007C5926">
          <w:rPr>
            <w:rFonts w:ascii="Arial" w:hAnsi="Arial" w:cs="Arial"/>
            <w:color w:val="00B0F0"/>
            <w:sz w:val="19"/>
            <w:szCs w:val="19"/>
            <w:shd w:val="clear" w:color="auto" w:fill="FFFFFF"/>
          </w:rPr>
          <w:t>superfluous</w:t>
        </w:r>
      </w:ins>
      <w:r w:rsidR="00771B70">
        <w:rPr>
          <w:rFonts w:ascii="Arial" w:hAnsi="Arial" w:cs="Arial"/>
          <w:color w:val="00B0F0"/>
          <w:sz w:val="19"/>
          <w:szCs w:val="19"/>
          <w:shd w:val="clear" w:color="auto" w:fill="FFFFFF"/>
        </w:rPr>
        <w:t xml:space="preserve">. </w:t>
      </w:r>
      <w:commentRangeStart w:id="95"/>
      <w:r w:rsidR="007D5792">
        <w:rPr>
          <w:rFonts w:ascii="Arial" w:hAnsi="Arial" w:cs="Arial"/>
          <w:color w:val="00B0F0"/>
          <w:sz w:val="19"/>
          <w:szCs w:val="19"/>
          <w:shd w:val="clear" w:color="auto" w:fill="FFFFFF"/>
        </w:rPr>
        <w:t>However, we did not remove</w:t>
      </w:r>
      <w:r w:rsidR="00771B70">
        <w:rPr>
          <w:rFonts w:ascii="Arial" w:hAnsi="Arial" w:cs="Arial"/>
          <w:color w:val="00B0F0"/>
          <w:sz w:val="19"/>
          <w:szCs w:val="19"/>
          <w:shd w:val="clear" w:color="auto" w:fill="FFFFFF"/>
        </w:rPr>
        <w:t xml:space="preserve"> the </w:t>
      </w:r>
      <w:r w:rsidR="007D5792">
        <w:rPr>
          <w:rFonts w:ascii="Arial" w:hAnsi="Arial" w:cs="Arial"/>
          <w:color w:val="00B0F0"/>
          <w:sz w:val="19"/>
          <w:szCs w:val="19"/>
          <w:shd w:val="clear" w:color="auto" w:fill="FFFFFF"/>
        </w:rPr>
        <w:t>statement about basis functions since we direct the reader to other references for more details.</w:t>
      </w:r>
      <w:commentRangeEnd w:id="95"/>
      <w:r w:rsidR="007C5926">
        <w:rPr>
          <w:rStyle w:val="CommentReference"/>
        </w:rPr>
        <w:commentReference w:id="95"/>
      </w:r>
    </w:p>
    <w:p w14:paraId="2C29881D" w14:textId="77777777" w:rsidR="00890DA2" w:rsidRDefault="00DB6EF1" w:rsidP="00890DA2">
      <w:r>
        <w:rPr>
          <w:rFonts w:ascii="Cambria" w:hAnsi="Cambria"/>
          <w:b/>
          <w:u w:val="single"/>
        </w:rPr>
        <w:t>Comment #24</w:t>
      </w:r>
    </w:p>
    <w:p w14:paraId="505781CC" w14:textId="77777777" w:rsidR="00890DA2" w:rsidRDefault="00890DA2" w:rsidP="00890DA2">
      <w:r>
        <w:t>Page 25, 1st paragraph: “...inter-laboratory comparison...” The sentence is confusing.</w:t>
      </w:r>
    </w:p>
    <w:p w14:paraId="481B50F7" w14:textId="77777777"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#24</w:t>
      </w:r>
    </w:p>
    <w:p w14:paraId="5AFDF61C" w14:textId="77777777" w:rsidR="00890DA2" w:rsidRDefault="009A0565" w:rsidP="00890DA2">
      <w:r>
        <w:rPr>
          <w:rFonts w:ascii="Arial" w:hAnsi="Arial" w:cs="Arial"/>
          <w:color w:val="00B0F0"/>
          <w:sz w:val="19"/>
          <w:szCs w:val="19"/>
          <w:shd w:val="clear" w:color="auto" w:fill="FFFFFF"/>
        </w:rPr>
        <w:t xml:space="preserve">We have attempted to clarify what dark uncertainty </w:t>
      </w:r>
      <w:commentRangeStart w:id="96"/>
      <w:r>
        <w:rPr>
          <w:rFonts w:ascii="Arial" w:hAnsi="Arial" w:cs="Arial"/>
          <w:color w:val="00B0F0"/>
          <w:sz w:val="19"/>
          <w:szCs w:val="19"/>
          <w:shd w:val="clear" w:color="auto" w:fill="FFFFFF"/>
        </w:rPr>
        <w:t>means, “</w:t>
      </w:r>
      <w:r w:rsidRPr="009A0565">
        <w:rPr>
          <w:rFonts w:ascii="Arial" w:hAnsi="Arial" w:cs="Arial"/>
          <w:color w:val="00B0F0"/>
          <w:sz w:val="19"/>
          <w:szCs w:val="19"/>
          <w:shd w:val="clear" w:color="auto" w:fill="FFFFFF"/>
        </w:rPr>
        <w:t xml:space="preserve">the </w:t>
      </w:r>
      <w:commentRangeEnd w:id="96"/>
      <w:r w:rsidR="007C5926">
        <w:rPr>
          <w:rStyle w:val="CommentReference"/>
        </w:rPr>
        <w:commentReference w:id="96"/>
      </w:r>
      <w:r w:rsidRPr="009A0565">
        <w:rPr>
          <w:rFonts w:ascii="Arial" w:hAnsi="Arial" w:cs="Arial"/>
          <w:color w:val="00B0F0"/>
          <w:sz w:val="19"/>
          <w:szCs w:val="19"/>
          <w:shd w:val="clear" w:color="auto" w:fill="FFFFFF"/>
        </w:rPr>
        <w:t xml:space="preserve">benefit of this inter-laboratory comparison is that </w:t>
      </w:r>
      <w:r>
        <w:rPr>
          <w:rFonts w:ascii="Arial" w:hAnsi="Arial" w:cs="Arial"/>
          <w:color w:val="00B0F0"/>
          <w:sz w:val="19"/>
          <w:szCs w:val="19"/>
          <w:shd w:val="clear" w:color="auto" w:fill="FFFFFF"/>
        </w:rPr>
        <w:t>s</w:t>
      </w:r>
      <w:r w:rsidRPr="009A0565">
        <w:rPr>
          <w:rFonts w:ascii="Arial" w:hAnsi="Arial" w:cs="Arial"/>
          <w:color w:val="00B0F0"/>
          <w:sz w:val="19"/>
          <w:szCs w:val="19"/>
          <w:shd w:val="clear" w:color="auto" w:fill="FFFFFF"/>
          <w:vertAlign w:val="superscript"/>
        </w:rPr>
        <w:t>2</w:t>
      </w:r>
      <w:r w:rsidRPr="009A0565">
        <w:rPr>
          <w:rFonts w:ascii="Arial" w:hAnsi="Arial" w:cs="Arial"/>
          <w:color w:val="00B0F0"/>
          <w:sz w:val="19"/>
          <w:szCs w:val="19"/>
          <w:shd w:val="clear" w:color="auto" w:fill="FFFFFF"/>
          <w:vertAlign w:val="subscript"/>
        </w:rPr>
        <w:t>SM</w:t>
      </w:r>
      <w:r w:rsidRPr="009A0565">
        <w:rPr>
          <w:rFonts w:ascii="Arial" w:hAnsi="Arial" w:cs="Arial"/>
          <w:color w:val="00B0F0"/>
          <w:sz w:val="19"/>
          <w:szCs w:val="19"/>
          <w:shd w:val="clear" w:color="auto" w:fill="FFFFFF"/>
        </w:rPr>
        <w:t xml:space="preserve"> accounts for ``dark uncertainty'', i.e., uncertainties that arise from unknown sources which can lead to </w:t>
      </w:r>
      <w:r w:rsidR="007D5792">
        <w:rPr>
          <w:rFonts w:ascii="Arial" w:hAnsi="Arial" w:cs="Arial"/>
          <w:color w:val="00B0F0"/>
          <w:sz w:val="19"/>
          <w:szCs w:val="19"/>
          <w:shd w:val="clear" w:color="auto" w:fill="FFFFFF"/>
        </w:rPr>
        <w:t>unresolvable discrepancies</w:t>
      </w:r>
      <w:r w:rsidRPr="009A0565">
        <w:rPr>
          <w:rFonts w:ascii="Arial" w:hAnsi="Arial" w:cs="Arial"/>
          <w:color w:val="00B0F0"/>
          <w:sz w:val="19"/>
          <w:szCs w:val="19"/>
          <w:shd w:val="clear" w:color="auto" w:fill="FFFFFF"/>
        </w:rPr>
        <w:t xml:space="preserve"> between research groups</w:t>
      </w:r>
      <w:r>
        <w:rPr>
          <w:rFonts w:ascii="Arial" w:hAnsi="Arial" w:cs="Arial"/>
          <w:color w:val="00B0F0"/>
          <w:sz w:val="19"/>
          <w:szCs w:val="19"/>
          <w:shd w:val="clear" w:color="auto" w:fill="FFFFFF"/>
        </w:rPr>
        <w:t>”</w:t>
      </w:r>
    </w:p>
    <w:p w14:paraId="5BD77CF7" w14:textId="77777777" w:rsidR="00890DA2" w:rsidRDefault="00CD5964" w:rsidP="00890DA2">
      <w:r>
        <w:rPr>
          <w:rFonts w:ascii="Cambria" w:hAnsi="Cambria"/>
          <w:b/>
          <w:u w:val="single"/>
        </w:rPr>
        <w:t>Comment #2</w:t>
      </w:r>
      <w:r w:rsidR="00DB6EF1">
        <w:rPr>
          <w:rFonts w:ascii="Cambria" w:hAnsi="Cambria"/>
          <w:b/>
          <w:u w:val="single"/>
        </w:rPr>
        <w:t>5</w:t>
      </w:r>
    </w:p>
    <w:p w14:paraId="74E2060A" w14:textId="77777777" w:rsidR="00890DA2" w:rsidRDefault="00890DA2" w:rsidP="00890DA2">
      <w:r>
        <w:t>Page 25, 2nd paragraph: “...experimental uncertainty (uD)..” Is uD different from sD?</w:t>
      </w:r>
    </w:p>
    <w:p w14:paraId="1E0EA692" w14:textId="77777777"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#25</w:t>
      </w:r>
    </w:p>
    <w:p w14:paraId="3318E91C" w14:textId="77777777" w:rsidR="00890DA2" w:rsidRPr="0099016F" w:rsidRDefault="0099016F" w:rsidP="00890DA2">
      <w:pPr>
        <w:rPr>
          <w:vertAlign w:val="subscript"/>
        </w:rPr>
      </w:pPr>
      <w:r>
        <w:rPr>
          <w:rFonts w:ascii="Arial" w:hAnsi="Arial" w:cs="Arial"/>
          <w:color w:val="00B0F0"/>
          <w:sz w:val="19"/>
          <w:szCs w:val="19"/>
          <w:shd w:val="clear" w:color="auto" w:fill="FFFFFF"/>
        </w:rPr>
        <w:t>The difference is that u</w:t>
      </w:r>
      <w:r w:rsidRPr="0099016F">
        <w:rPr>
          <w:rFonts w:ascii="Arial" w:hAnsi="Arial" w:cs="Arial"/>
          <w:color w:val="00B0F0"/>
          <w:sz w:val="19"/>
          <w:szCs w:val="19"/>
          <w:shd w:val="clear" w:color="auto" w:fill="FFFFFF"/>
          <w:vertAlign w:val="subscript"/>
        </w:rPr>
        <w:t>D</w:t>
      </w:r>
      <w:r>
        <w:rPr>
          <w:rFonts w:ascii="Arial" w:hAnsi="Arial" w:cs="Arial"/>
          <w:color w:val="00B0F0"/>
          <w:sz w:val="19"/>
          <w:szCs w:val="19"/>
          <w:shd w:val="clear" w:color="auto" w:fill="FFFFFF"/>
        </w:rPr>
        <w:t xml:space="preserve"> is the uncertainty at the 95% confidence level, so it is approximately 2 times s</w:t>
      </w:r>
      <w:r w:rsidRPr="0099016F">
        <w:rPr>
          <w:rFonts w:ascii="Arial" w:hAnsi="Arial" w:cs="Arial"/>
          <w:color w:val="00B0F0"/>
          <w:sz w:val="19"/>
          <w:szCs w:val="19"/>
          <w:shd w:val="clear" w:color="auto" w:fill="FFFFFF"/>
          <w:vertAlign w:val="subscript"/>
        </w:rPr>
        <w:t>D</w:t>
      </w:r>
      <w:r w:rsidR="0081002D">
        <w:rPr>
          <w:rFonts w:ascii="Arial" w:hAnsi="Arial" w:cs="Arial"/>
          <w:color w:val="00B0F0"/>
          <w:sz w:val="19"/>
          <w:szCs w:val="19"/>
          <w:shd w:val="clear" w:color="auto" w:fill="FFFFFF"/>
        </w:rPr>
        <w:t>.</w:t>
      </w:r>
      <w:r w:rsidR="00AC10A1">
        <w:rPr>
          <w:rFonts w:ascii="Arial" w:hAnsi="Arial" w:cs="Arial"/>
          <w:color w:val="00B0F0"/>
          <w:sz w:val="19"/>
          <w:szCs w:val="19"/>
          <w:shd w:val="clear" w:color="auto" w:fill="FFFFFF"/>
        </w:rPr>
        <w:t xml:space="preserve"> </w:t>
      </w:r>
      <w:r w:rsidR="0081002D">
        <w:rPr>
          <w:rFonts w:ascii="Arial" w:hAnsi="Arial" w:cs="Arial"/>
          <w:color w:val="00B0F0"/>
          <w:sz w:val="19"/>
          <w:szCs w:val="19"/>
          <w:shd w:val="clear" w:color="auto" w:fill="FFFFFF"/>
        </w:rPr>
        <w:t>This is explained at the beginning of the paragraph.</w:t>
      </w:r>
    </w:p>
    <w:p w14:paraId="5DB3A83E" w14:textId="77777777" w:rsidR="00890DA2" w:rsidRDefault="00CD5964" w:rsidP="00890DA2">
      <w:r>
        <w:rPr>
          <w:rFonts w:ascii="Cambria" w:hAnsi="Cambria"/>
          <w:b/>
          <w:u w:val="single"/>
        </w:rPr>
        <w:t>Comment #26</w:t>
      </w:r>
    </w:p>
    <w:p w14:paraId="504A40E4" w14:textId="77777777" w:rsidR="00890DA2" w:rsidRDefault="00890DA2" w:rsidP="00890DA2">
      <w:r>
        <w:t>Page 29, 2nd paragraph: “...4 and 40 factors larger...” Maybe “4 and 40 times larger” is better.</w:t>
      </w:r>
    </w:p>
    <w:p w14:paraId="4BA85A05" w14:textId="77777777"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#26</w:t>
      </w:r>
    </w:p>
    <w:p w14:paraId="149260F0" w14:textId="77777777" w:rsidR="00890DA2" w:rsidRDefault="0081002D" w:rsidP="00890DA2">
      <w:r>
        <w:rPr>
          <w:rFonts w:ascii="Arial" w:hAnsi="Arial" w:cs="Arial"/>
          <w:color w:val="00B0F0"/>
          <w:sz w:val="19"/>
          <w:szCs w:val="19"/>
          <w:shd w:val="clear" w:color="auto" w:fill="FFFFFF"/>
        </w:rPr>
        <w:t>Change made.</w:t>
      </w:r>
    </w:p>
    <w:p w14:paraId="4E9D98F9" w14:textId="77777777" w:rsidR="00890DA2" w:rsidRDefault="00CD5964" w:rsidP="00890DA2">
      <w:r>
        <w:rPr>
          <w:rFonts w:ascii="Cambria" w:hAnsi="Cambria"/>
          <w:b/>
          <w:u w:val="single"/>
        </w:rPr>
        <w:t>Comment #27</w:t>
      </w:r>
    </w:p>
    <w:p w14:paraId="0F0274BB" w14:textId="77777777" w:rsidR="00890DA2" w:rsidRDefault="00890DA2" w:rsidP="00890DA2">
      <w:r>
        <w:t>Page 31, 2nd paragraph: Rewrite the strange fraction.</w:t>
      </w:r>
    </w:p>
    <w:p w14:paraId="6C44EF77" w14:textId="77777777"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#27</w:t>
      </w:r>
    </w:p>
    <w:p w14:paraId="2BA397A7" w14:textId="77777777" w:rsidR="00890DA2" w:rsidRDefault="007D5792" w:rsidP="00890DA2">
      <w:r>
        <w:rPr>
          <w:rFonts w:ascii="Arial" w:hAnsi="Arial" w:cs="Arial"/>
          <w:color w:val="00B0F0"/>
          <w:sz w:val="19"/>
          <w:szCs w:val="19"/>
          <w:shd w:val="clear" w:color="auto" w:fill="FFFFFF"/>
        </w:rPr>
        <w:t xml:space="preserve">We now list </w:t>
      </w:r>
      <w:r w:rsidR="00061125">
        <w:rPr>
          <w:rFonts w:ascii="Arial" w:hAnsi="Arial" w:cs="Arial"/>
          <w:color w:val="00B0F0"/>
          <w:sz w:val="19"/>
          <w:szCs w:val="19"/>
          <w:shd w:val="clear" w:color="auto" w:fill="FFFFFF"/>
        </w:rPr>
        <w:t>all four possible fractions</w:t>
      </w:r>
      <w:r>
        <w:rPr>
          <w:rFonts w:ascii="Arial" w:hAnsi="Arial" w:cs="Arial"/>
          <w:color w:val="00B0F0"/>
          <w:sz w:val="19"/>
          <w:szCs w:val="19"/>
          <w:shd w:val="clear" w:color="auto" w:fill="FFFFFF"/>
        </w:rPr>
        <w:t xml:space="preserve"> explicitly</w:t>
      </w:r>
      <w:r w:rsidR="00061125">
        <w:rPr>
          <w:rFonts w:ascii="Arial" w:hAnsi="Arial" w:cs="Arial"/>
          <w:color w:val="00B0F0"/>
          <w:sz w:val="19"/>
          <w:szCs w:val="19"/>
          <w:shd w:val="clear" w:color="auto" w:fill="FFFFFF"/>
        </w:rPr>
        <w:t>.</w:t>
      </w:r>
    </w:p>
    <w:p w14:paraId="3DFD990A" w14:textId="77777777" w:rsidR="00890DA2" w:rsidRDefault="00CD5964" w:rsidP="00890DA2">
      <w:r>
        <w:rPr>
          <w:rFonts w:ascii="Cambria" w:hAnsi="Cambria"/>
          <w:b/>
          <w:u w:val="single"/>
        </w:rPr>
        <w:t>Comment #28</w:t>
      </w:r>
    </w:p>
    <w:p w14:paraId="44E4F763" w14:textId="77777777" w:rsidR="00890DA2" w:rsidRDefault="00890DA2" w:rsidP="00890DA2">
      <w:r>
        <w:t>Page 35, equation (24): The use of variables x,y for orders of derivatives is disturbing. I suggest common practice to use integers i to n. See also remark on page 23.</w:t>
      </w:r>
    </w:p>
    <w:p w14:paraId="1EF37A3E" w14:textId="77777777"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#28</w:t>
      </w:r>
    </w:p>
    <w:p w14:paraId="7DA557DD" w14:textId="77777777" w:rsidR="00890DA2" w:rsidRDefault="00B7708F" w:rsidP="00890DA2">
      <w:r>
        <w:rPr>
          <w:rFonts w:ascii="Arial" w:hAnsi="Arial" w:cs="Arial"/>
          <w:color w:val="00B0F0"/>
          <w:sz w:val="19"/>
          <w:szCs w:val="19"/>
          <w:shd w:val="clear" w:color="auto" w:fill="FFFFFF"/>
        </w:rPr>
        <w:t>The choice of x,</w:t>
      </w:r>
      <w:r w:rsidR="009A0565">
        <w:rPr>
          <w:rFonts w:ascii="Arial" w:hAnsi="Arial" w:cs="Arial"/>
          <w:color w:val="00B0F0"/>
          <w:sz w:val="19"/>
          <w:szCs w:val="19"/>
          <w:shd w:val="clear" w:color="auto" w:fill="FFFFFF"/>
        </w:rPr>
        <w:t>y and partial differentials is to be consistent with</w:t>
      </w:r>
      <w:ins w:id="97" w:author="Michael R Shirts" w:date="2018-08-08T23:38:00Z">
        <w:r w:rsidR="007C5926">
          <w:rPr>
            <w:rFonts w:ascii="Arial" w:hAnsi="Arial" w:cs="Arial"/>
            <w:color w:val="00B0F0"/>
            <w:sz w:val="19"/>
            <w:szCs w:val="19"/>
            <w:shd w:val="clear" w:color="auto" w:fill="FFFFFF"/>
          </w:rPr>
          <w:t xml:space="preserve"> the terminology in </w:t>
        </w:r>
      </w:ins>
      <w:del w:id="98" w:author="Michael R Shirts" w:date="2018-08-08T23:38:00Z">
        <w:r w:rsidR="009A0565" w:rsidDel="007C5926">
          <w:rPr>
            <w:rFonts w:ascii="Arial" w:hAnsi="Arial" w:cs="Arial"/>
            <w:color w:val="00B0F0"/>
            <w:sz w:val="19"/>
            <w:szCs w:val="19"/>
            <w:shd w:val="clear" w:color="auto" w:fill="FFFFFF"/>
          </w:rPr>
          <w:delText xml:space="preserve"> </w:delText>
        </w:r>
      </w:del>
      <w:r w:rsidR="009A0565">
        <w:rPr>
          <w:rFonts w:ascii="Arial" w:hAnsi="Arial" w:cs="Arial"/>
          <w:color w:val="00B0F0"/>
          <w:sz w:val="19"/>
          <w:szCs w:val="19"/>
          <w:shd w:val="clear" w:color="auto" w:fill="FFFFFF"/>
        </w:rPr>
        <w:t>the cited hybrid data set studies.</w:t>
      </w:r>
      <w:r w:rsidR="007D5792">
        <w:rPr>
          <w:rFonts w:ascii="Arial" w:hAnsi="Arial" w:cs="Arial"/>
          <w:color w:val="00B0F0"/>
          <w:sz w:val="19"/>
          <w:szCs w:val="19"/>
          <w:shd w:val="clear" w:color="auto" w:fill="FFFFFF"/>
        </w:rPr>
        <w:t xml:space="preserve"> For this reason, no change was made.</w:t>
      </w:r>
      <w:r w:rsidR="009A0565">
        <w:rPr>
          <w:rFonts w:ascii="Arial" w:hAnsi="Arial" w:cs="Arial"/>
          <w:color w:val="00B0F0"/>
          <w:sz w:val="19"/>
          <w:szCs w:val="19"/>
          <w:shd w:val="clear" w:color="auto" w:fill="FFFFFF"/>
        </w:rPr>
        <w:t xml:space="preserve"> </w:t>
      </w:r>
    </w:p>
    <w:p w14:paraId="4B28B418" w14:textId="77777777" w:rsidR="00890DA2" w:rsidRDefault="00CD5964" w:rsidP="00890DA2">
      <w:r>
        <w:rPr>
          <w:rFonts w:ascii="Cambria" w:hAnsi="Cambria"/>
          <w:b/>
          <w:u w:val="single"/>
        </w:rPr>
        <w:t>Comment #29</w:t>
      </w:r>
    </w:p>
    <w:p w14:paraId="7391CB77" w14:textId="77777777" w:rsidR="00890DA2" w:rsidRDefault="00890DA2" w:rsidP="00890DA2">
      <w:r>
        <w:t>References: There appear to be inconsistencies in reference styles.</w:t>
      </w:r>
    </w:p>
    <w:p w14:paraId="3B3790C3" w14:textId="77777777"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#29</w:t>
      </w:r>
    </w:p>
    <w:p w14:paraId="5DB95E7B" w14:textId="77777777" w:rsidR="00890DA2" w:rsidRDefault="00411382" w:rsidP="00890DA2">
      <w:r>
        <w:rPr>
          <w:rFonts w:ascii="Arial" w:hAnsi="Arial" w:cs="Arial"/>
          <w:color w:val="00B0F0"/>
          <w:sz w:val="19"/>
          <w:szCs w:val="19"/>
          <w:shd w:val="clear" w:color="auto" w:fill="FFFFFF"/>
        </w:rPr>
        <w:t>The main inconsistency we found is that some of our authors have their full name wh</w:t>
      </w:r>
      <w:r w:rsidR="00293419">
        <w:rPr>
          <w:rFonts w:ascii="Arial" w:hAnsi="Arial" w:cs="Arial"/>
          <w:color w:val="00B0F0"/>
          <w:sz w:val="19"/>
          <w:szCs w:val="19"/>
          <w:shd w:val="clear" w:color="auto" w:fill="FFFFFF"/>
        </w:rPr>
        <w:t xml:space="preserve">ile others have their initials. </w:t>
      </w:r>
      <w:r w:rsidR="00A1238E">
        <w:rPr>
          <w:rFonts w:ascii="Arial" w:hAnsi="Arial" w:cs="Arial"/>
          <w:color w:val="00B0F0"/>
          <w:sz w:val="19"/>
          <w:szCs w:val="19"/>
          <w:shd w:val="clear" w:color="auto" w:fill="FFFFFF"/>
        </w:rPr>
        <w:t>We tried to remedy this but it appears that the JCP document class is not compatible with the \bibliographystyle{abbrv} command. We will work with the JCP proofs editor to resolve this</w:t>
      </w:r>
      <w:r w:rsidR="007D5792">
        <w:rPr>
          <w:rFonts w:ascii="Arial" w:hAnsi="Arial" w:cs="Arial"/>
          <w:color w:val="00B0F0"/>
          <w:sz w:val="19"/>
          <w:szCs w:val="19"/>
          <w:shd w:val="clear" w:color="auto" w:fill="FFFFFF"/>
        </w:rPr>
        <w:t xml:space="preserve"> </w:t>
      </w:r>
      <w:del w:id="99" w:author="Michael R Shirts" w:date="2018-08-08T23:38:00Z">
        <w:r w:rsidR="007D5792" w:rsidDel="007C5926">
          <w:rPr>
            <w:rFonts w:ascii="Arial" w:hAnsi="Arial" w:cs="Arial"/>
            <w:color w:val="00B0F0"/>
            <w:sz w:val="19"/>
            <w:szCs w:val="19"/>
            <w:shd w:val="clear" w:color="auto" w:fill="FFFFFF"/>
          </w:rPr>
          <w:delText>at a later time</w:delText>
        </w:r>
      </w:del>
      <w:ins w:id="100" w:author="Michael R Shirts" w:date="2018-08-08T23:38:00Z">
        <w:r w:rsidR="007C5926">
          <w:rPr>
            <w:rFonts w:ascii="Arial" w:hAnsi="Arial" w:cs="Arial"/>
            <w:color w:val="00B0F0"/>
            <w:sz w:val="19"/>
            <w:szCs w:val="19"/>
            <w:shd w:val="clear" w:color="auto" w:fill="FFFFFF"/>
          </w:rPr>
          <w:t>at the galley stage.</w:t>
        </w:r>
      </w:ins>
      <w:r w:rsidR="00A1238E">
        <w:rPr>
          <w:rFonts w:ascii="Arial" w:hAnsi="Arial" w:cs="Arial"/>
          <w:color w:val="00B0F0"/>
          <w:sz w:val="19"/>
          <w:szCs w:val="19"/>
          <w:shd w:val="clear" w:color="auto" w:fill="FFFFFF"/>
        </w:rPr>
        <w:t>.</w:t>
      </w:r>
    </w:p>
    <w:sectPr w:rsidR="00890DA2" w:rsidSect="00F44C9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R Shirts" w:date="2018-08-08T23:39:00Z" w:initials="MRS">
    <w:p w14:paraId="6816CC27" w14:textId="77777777" w:rsidR="007C5926" w:rsidRDefault="007C5926">
      <w:pPr>
        <w:pStyle w:val="CommentText"/>
      </w:pPr>
      <w:r>
        <w:rPr>
          <w:rStyle w:val="CommentReference"/>
        </w:rPr>
        <w:annotationRef/>
      </w:r>
      <w:r>
        <w:t>Move the specific responses right after them, i.e. the discussion about the paper being long goes here.  The edits would be too confusing if I moved this.</w:t>
      </w:r>
    </w:p>
  </w:comment>
  <w:comment w:id="57" w:author="Michael R Shirts" w:date="2018-08-08T23:27:00Z" w:initials="MRS">
    <w:p w14:paraId="4DA2EB74" w14:textId="77777777" w:rsidR="00431538" w:rsidRDefault="00431538">
      <w:pPr>
        <w:pStyle w:val="CommentText"/>
      </w:pPr>
      <w:r>
        <w:rPr>
          <w:rStyle w:val="CommentReference"/>
        </w:rPr>
        <w:annotationRef/>
      </w:r>
      <w:r>
        <w:t>How about this phrasing?  Is this correct?</w:t>
      </w:r>
    </w:p>
  </w:comment>
  <w:comment w:id="62" w:author="Michael R Shirts" w:date="2018-08-08T23:27:00Z" w:initials="MRS">
    <w:p w14:paraId="7E2FA192" w14:textId="77777777" w:rsidR="00431538" w:rsidRDefault="00431538">
      <w:pPr>
        <w:pStyle w:val="CommentText"/>
      </w:pPr>
      <w:r>
        <w:rPr>
          <w:rStyle w:val="CommentReference"/>
        </w:rPr>
        <w:annotationRef/>
      </w:r>
      <w:r>
        <w:t>Don’t do this, this is inviting a whole nother around of review.  If we answer things well, then we hopefully can avoid re-review.  Let’s try to figure out what the references were, and say “we believe they were referring to . .. and give some examples of what was added”.</w:t>
      </w:r>
    </w:p>
  </w:comment>
  <w:comment w:id="68" w:author="Michael R Shirts" w:date="2018-08-08T23:29:00Z" w:initials="MRS">
    <w:p w14:paraId="0456557B" w14:textId="77777777" w:rsidR="00431538" w:rsidRDefault="00431538">
      <w:pPr>
        <w:pStyle w:val="CommentText"/>
      </w:pPr>
      <w:r>
        <w:rPr>
          <w:rStyle w:val="CommentReference"/>
        </w:rPr>
        <w:annotationRef/>
      </w:r>
      <w:r>
        <w:t xml:space="preserve">No, in science, it’s better to be redundant when describing specific scientific decisions, to avoid confusion.  That’s an exception to the rule.  You should change it so they match. </w:t>
      </w:r>
    </w:p>
  </w:comment>
  <w:comment w:id="73" w:author="Michael R Shirts" w:date="2018-08-08T23:31:00Z" w:initials="MRS">
    <w:p w14:paraId="7F19F179" w14:textId="77777777" w:rsidR="007C5926" w:rsidRDefault="007C5926">
      <w:pPr>
        <w:pStyle w:val="CommentText"/>
      </w:pPr>
      <w:r>
        <w:rPr>
          <w:rStyle w:val="CommentReference"/>
        </w:rPr>
        <w:annotationRef/>
      </w:r>
      <w:r>
        <w:t xml:space="preserve">I agree with the reviewer.  Same scientific concept, use the same words.   </w:t>
      </w:r>
    </w:p>
  </w:comment>
  <w:comment w:id="74" w:author="Michael R Shirts" w:date="2018-08-08T23:32:00Z" w:initials="MRS">
    <w:p w14:paraId="2151AC17" w14:textId="77777777" w:rsidR="007C5926" w:rsidRDefault="007C5926">
      <w:pPr>
        <w:pStyle w:val="CommentText"/>
      </w:pPr>
      <w:r>
        <w:rPr>
          <w:rStyle w:val="CommentReference"/>
        </w:rPr>
        <w:annotationRef/>
      </w:r>
      <w:r>
        <w:t>No need to add the editorializing about the reader.</w:t>
      </w:r>
    </w:p>
  </w:comment>
  <w:comment w:id="79" w:author="Michael R Shirts" w:date="2018-08-08T23:33:00Z" w:initials="MRS">
    <w:p w14:paraId="5543AF05" w14:textId="77777777" w:rsidR="007C5926" w:rsidRDefault="007C5926">
      <w:pPr>
        <w:pStyle w:val="CommentText"/>
      </w:pPr>
      <w:r>
        <w:rPr>
          <w:rStyle w:val="CommentReference"/>
        </w:rPr>
        <w:annotationRef/>
      </w:r>
      <w:r>
        <w:t xml:space="preserve">Good practice is to find something to change to make it responsive, unless there is a good argument not to.  If the reviewer was confused, there’s likely something that can be changed. </w:t>
      </w:r>
    </w:p>
  </w:comment>
  <w:comment w:id="84" w:author="Michael R Shirts" w:date="2018-08-08T23:34:00Z" w:initials="MRS">
    <w:p w14:paraId="209E234B" w14:textId="77777777" w:rsidR="007C5926" w:rsidRDefault="007C5926">
      <w:pPr>
        <w:pStyle w:val="CommentText"/>
      </w:pPr>
      <w:r>
        <w:rPr>
          <w:rStyle w:val="CommentReference"/>
        </w:rPr>
        <w:annotationRef/>
      </w:r>
      <w:r>
        <w:t>Effective samples is an important concept.  Probably should include something on this to expand a bit more.</w:t>
      </w:r>
    </w:p>
  </w:comment>
  <w:comment w:id="88" w:author="Michael R Shirts" w:date="2018-08-08T23:35:00Z" w:initials="MRS">
    <w:p w14:paraId="6DBCAADE" w14:textId="77777777" w:rsidR="007C5926" w:rsidRDefault="007C5926">
      <w:pPr>
        <w:pStyle w:val="CommentText"/>
      </w:pPr>
      <w:r>
        <w:rPr>
          <w:rStyle w:val="CommentReference"/>
        </w:rPr>
        <w:annotationRef/>
      </w:r>
      <w:r>
        <w:t xml:space="preserve">Maybe link to Wikipedia. </w:t>
      </w:r>
    </w:p>
  </w:comment>
  <w:comment w:id="95" w:author="Michael R Shirts" w:date="2018-08-08T23:36:00Z" w:initials="MRS">
    <w:p w14:paraId="79F3F072" w14:textId="77777777" w:rsidR="007C5926" w:rsidRDefault="007C5926">
      <w:pPr>
        <w:pStyle w:val="CommentText"/>
      </w:pPr>
      <w:r>
        <w:rPr>
          <w:rStyle w:val="CommentReference"/>
        </w:rPr>
        <w:annotationRef/>
      </w:r>
      <w:r>
        <w:t>Again, should make some change to try to clarify.  The reviewer is always right, like the customer, if only in the sense that if they are confused, other people will be to. I.e. if the reviewer has a complaint, something should be changed, though sometimes not what they think it is.</w:t>
      </w:r>
    </w:p>
  </w:comment>
  <w:comment w:id="96" w:author="Michael R Shirts" w:date="2018-08-08T23:37:00Z" w:initials="MRS">
    <w:p w14:paraId="1E5C318A" w14:textId="77777777" w:rsidR="007C5926" w:rsidRDefault="007C5926">
      <w:pPr>
        <w:pStyle w:val="CommentText"/>
      </w:pPr>
      <w:r>
        <w:rPr>
          <w:rStyle w:val="CommentReference"/>
        </w:rPr>
        <w:annotationRef/>
      </w:r>
      <w:r>
        <w:t>Make it clearer what is being changed from/to.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6CC27" w15:done="0"/>
  <w15:commentEx w15:paraId="4DA2EB74" w15:done="0"/>
  <w15:commentEx w15:paraId="7E2FA192" w15:done="0"/>
  <w15:commentEx w15:paraId="0456557B" w15:done="0"/>
  <w15:commentEx w15:paraId="7F19F179" w15:done="0"/>
  <w15:commentEx w15:paraId="2151AC17" w15:done="0"/>
  <w15:commentEx w15:paraId="5543AF05" w15:done="0"/>
  <w15:commentEx w15:paraId="209E234B" w15:done="0"/>
  <w15:commentEx w15:paraId="6DBCAADE" w15:done="0"/>
  <w15:commentEx w15:paraId="79F3F072" w15:done="0"/>
  <w15:commentEx w15:paraId="1E5C31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6CC27" w16cid:durableId="1F15FDC2"/>
  <w16cid:commentId w16cid:paraId="4DA2EB74" w16cid:durableId="1F15FAE5"/>
  <w16cid:commentId w16cid:paraId="7E2FA192" w16cid:durableId="1F15FAF0"/>
  <w16cid:commentId w16cid:paraId="0456557B" w16cid:durableId="1F15FB6A"/>
  <w16cid:commentId w16cid:paraId="7F19F179" w16cid:durableId="1F15FBD3"/>
  <w16cid:commentId w16cid:paraId="2151AC17" w16cid:durableId="1F15FC1B"/>
  <w16cid:commentId w16cid:paraId="5543AF05" w16cid:durableId="1F15FC46"/>
  <w16cid:commentId w16cid:paraId="209E234B" w16cid:durableId="1F15FC9F"/>
  <w16cid:commentId w16cid:paraId="6DBCAADE" w16cid:durableId="1F15FCCC"/>
  <w16cid:commentId w16cid:paraId="79F3F072" w16cid:durableId="1F15FD08"/>
  <w16cid:commentId w16cid:paraId="1E5C318A" w16cid:durableId="1F15FD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72FC7" w14:textId="77777777" w:rsidR="00393F71" w:rsidRDefault="00393F71" w:rsidP="00F44C98">
      <w:pPr>
        <w:spacing w:after="0" w:line="240" w:lineRule="auto"/>
      </w:pPr>
      <w:r>
        <w:separator/>
      </w:r>
    </w:p>
  </w:endnote>
  <w:endnote w:type="continuationSeparator" w:id="0">
    <w:p w14:paraId="54D38955" w14:textId="77777777" w:rsidR="00393F71" w:rsidRDefault="00393F71"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49842" w14:textId="77777777" w:rsidR="003B670A" w:rsidRDefault="003B6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5C962" w14:textId="77777777" w:rsidR="003B670A" w:rsidRDefault="003B6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C602" w14:textId="77777777" w:rsidR="003B670A" w:rsidRDefault="003B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8DE38" w14:textId="77777777" w:rsidR="00393F71" w:rsidRDefault="00393F71" w:rsidP="00F44C98">
      <w:pPr>
        <w:spacing w:after="0" w:line="240" w:lineRule="auto"/>
      </w:pPr>
      <w:r>
        <w:separator/>
      </w:r>
    </w:p>
  </w:footnote>
  <w:footnote w:type="continuationSeparator" w:id="0">
    <w:p w14:paraId="7490A963" w14:textId="77777777" w:rsidR="00393F71" w:rsidRDefault="00393F71"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C48D7" w14:textId="77777777" w:rsidR="003B670A" w:rsidRDefault="003B6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AEDD1" w14:textId="77777777" w:rsidR="003B670A" w:rsidRDefault="003B67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DB92F" w14:textId="77777777" w:rsidR="003B670A" w:rsidRDefault="003B670A"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w:t>
    </w:r>
    <w:r w:rsidRPr="006C409F">
      <w:rPr>
        <w:sz w:val="32"/>
      </w:rPr>
      <w:t xml:space="preserve"> Manuscript</w:t>
    </w:r>
    <w:r>
      <w:rPr>
        <w:sz w:val="32"/>
      </w:rPr>
      <w:t xml:space="preserve"> ID: </w:t>
    </w:r>
    <w:r w:rsidRPr="00B7708F">
      <w:rPr>
        <w:sz w:val="32"/>
      </w:rPr>
      <w:t>A18.05.0077</w:t>
    </w:r>
  </w:p>
  <w:p w14:paraId="3A25F4AD" w14:textId="77777777" w:rsidR="003B670A" w:rsidRPr="008F57E5" w:rsidRDefault="003B670A" w:rsidP="00F44C98">
    <w:pPr>
      <w:pStyle w:val="Header"/>
      <w:jc w:val="center"/>
      <w:rPr>
        <w:rFonts w:ascii="Arial" w:hAnsi="Arial" w:cs="Arial"/>
        <w:b/>
        <w:color w:val="222222"/>
        <w:sz w:val="24"/>
        <w:szCs w:val="19"/>
        <w:shd w:val="clear" w:color="auto" w:fill="FFFFFF"/>
      </w:rPr>
    </w:pPr>
    <w:r w:rsidRPr="006C409F">
      <w:rPr>
        <w:rStyle w:val="apple-converted-space"/>
        <w:rFonts w:ascii="Arial" w:hAnsi="Arial" w:cs="Arial"/>
        <w:b/>
        <w:color w:val="222222"/>
        <w:sz w:val="24"/>
        <w:szCs w:val="19"/>
        <w:shd w:val="clear" w:color="auto" w:fill="FFFFFF"/>
      </w:rPr>
      <w:t> </w:t>
    </w:r>
    <w:r>
      <w:rPr>
        <w:rFonts w:ascii="Arial" w:hAnsi="Arial" w:cs="Arial"/>
        <w:b/>
        <w:color w:val="222222"/>
        <w:sz w:val="32"/>
        <w:szCs w:val="19"/>
        <w:shd w:val="clear" w:color="auto" w:fill="FFFFFF"/>
      </w:rPr>
      <w:t xml:space="preserve">Uncertainty quantification confirms unreliable extrapolation toward high pressures for united-atom Mie </w:t>
    </w:r>
    <m:oMath>
      <m:r>
        <m:rPr>
          <m:sty m:val="bi"/>
        </m:rPr>
        <w:rPr>
          <w:rFonts w:ascii="Cambria Math" w:hAnsi="Cambria Math" w:cs="Arial"/>
          <w:color w:val="222222"/>
          <w:sz w:val="32"/>
          <w:szCs w:val="19"/>
          <w:shd w:val="clear" w:color="auto" w:fill="FFFFFF"/>
        </w:rPr>
        <m:t>λ</m:t>
      </m:r>
    </m:oMath>
    <w:r>
      <w:rPr>
        <w:rFonts w:ascii="Arial" w:eastAsiaTheme="minorEastAsia" w:hAnsi="Arial" w:cs="Arial"/>
        <w:b/>
        <w:color w:val="222222"/>
        <w:sz w:val="32"/>
        <w:szCs w:val="19"/>
        <w:shd w:val="clear" w:color="auto" w:fill="FFFFFF"/>
      </w:rPr>
      <w:t>-6 force field</w:t>
    </w:r>
  </w:p>
  <w:p w14:paraId="5D2857F4" w14:textId="77777777" w:rsidR="003B670A" w:rsidRDefault="003B670A" w:rsidP="00F44C98">
    <w:pPr>
      <w:pStyle w:val="Header"/>
      <w:jc w:val="center"/>
      <w:rPr>
        <w:rFonts w:ascii="Arial" w:hAnsi="Arial" w:cs="Arial"/>
        <w:color w:val="222222"/>
        <w:sz w:val="24"/>
        <w:szCs w:val="19"/>
        <w:shd w:val="clear" w:color="auto" w:fill="FFFFFF"/>
      </w:rPr>
    </w:pPr>
    <w:r>
      <w:rPr>
        <w:rFonts w:ascii="Arial" w:hAnsi="Arial" w:cs="Arial"/>
        <w:color w:val="222222"/>
        <w:sz w:val="24"/>
        <w:szCs w:val="19"/>
        <w:shd w:val="clear" w:color="auto" w:fill="FFFFFF"/>
      </w:rPr>
      <w:t>by</w:t>
    </w:r>
  </w:p>
  <w:p w14:paraId="6FC313F0" w14:textId="77777777" w:rsidR="003B670A" w:rsidRPr="006C409F" w:rsidRDefault="003B670A" w:rsidP="00F44C98">
    <w:pPr>
      <w:pStyle w:val="Header"/>
      <w:jc w:val="center"/>
      <w:rPr>
        <w:b/>
        <w:sz w:val="44"/>
      </w:rPr>
    </w:pPr>
    <w:r>
      <w:rPr>
        <w:rFonts w:ascii="Arial" w:hAnsi="Arial" w:cs="Arial"/>
        <w:color w:val="222222"/>
        <w:sz w:val="24"/>
        <w:szCs w:val="19"/>
        <w:shd w:val="clear" w:color="auto" w:fill="FFFFFF"/>
      </w:rPr>
      <w:t xml:space="preserve">Richard A. Messerly, Michael R. Shirts, and Andrei F. Kazakov </w:t>
    </w:r>
  </w:p>
  <w:p w14:paraId="29E0D866" w14:textId="77777777" w:rsidR="003B670A" w:rsidRDefault="003B6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R Shirts">
    <w15:presenceInfo w15:providerId="Windows Live" w15:userId="1698bb4d-165b-4925-91d2-779f3a77e0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61125"/>
    <w:rsid w:val="00062153"/>
    <w:rsid w:val="000950D2"/>
    <w:rsid w:val="000D796C"/>
    <w:rsid w:val="000F3766"/>
    <w:rsid w:val="00171B48"/>
    <w:rsid w:val="00177541"/>
    <w:rsid w:val="0019517A"/>
    <w:rsid w:val="001A2E61"/>
    <w:rsid w:val="001A3736"/>
    <w:rsid w:val="001B5024"/>
    <w:rsid w:val="001C5F7F"/>
    <w:rsid w:val="001E3D37"/>
    <w:rsid w:val="001E50F4"/>
    <w:rsid w:val="001E5974"/>
    <w:rsid w:val="00200D29"/>
    <w:rsid w:val="00246F37"/>
    <w:rsid w:val="00255687"/>
    <w:rsid w:val="00263075"/>
    <w:rsid w:val="00263DED"/>
    <w:rsid w:val="0027096E"/>
    <w:rsid w:val="002807C4"/>
    <w:rsid w:val="00293419"/>
    <w:rsid w:val="002A09BF"/>
    <w:rsid w:val="002C7E66"/>
    <w:rsid w:val="002F527F"/>
    <w:rsid w:val="0033304A"/>
    <w:rsid w:val="00334C03"/>
    <w:rsid w:val="00347F61"/>
    <w:rsid w:val="00390BD8"/>
    <w:rsid w:val="00393F71"/>
    <w:rsid w:val="003B670A"/>
    <w:rsid w:val="003C6E02"/>
    <w:rsid w:val="003E5561"/>
    <w:rsid w:val="00411382"/>
    <w:rsid w:val="0041475D"/>
    <w:rsid w:val="004243E1"/>
    <w:rsid w:val="00431538"/>
    <w:rsid w:val="0043744B"/>
    <w:rsid w:val="00437B1B"/>
    <w:rsid w:val="00452E07"/>
    <w:rsid w:val="004530D5"/>
    <w:rsid w:val="00477016"/>
    <w:rsid w:val="00477E21"/>
    <w:rsid w:val="00480284"/>
    <w:rsid w:val="004A561D"/>
    <w:rsid w:val="004E1562"/>
    <w:rsid w:val="004E2257"/>
    <w:rsid w:val="004F2BD0"/>
    <w:rsid w:val="0050238F"/>
    <w:rsid w:val="00590682"/>
    <w:rsid w:val="00596F3A"/>
    <w:rsid w:val="005A7AB3"/>
    <w:rsid w:val="00602F6C"/>
    <w:rsid w:val="00613BA2"/>
    <w:rsid w:val="0068377C"/>
    <w:rsid w:val="00690E87"/>
    <w:rsid w:val="006C4CDE"/>
    <w:rsid w:val="006C77BD"/>
    <w:rsid w:val="006D2FB1"/>
    <w:rsid w:val="006E451B"/>
    <w:rsid w:val="00735DF0"/>
    <w:rsid w:val="00753858"/>
    <w:rsid w:val="00771B70"/>
    <w:rsid w:val="00777C50"/>
    <w:rsid w:val="00794499"/>
    <w:rsid w:val="00794523"/>
    <w:rsid w:val="007B3354"/>
    <w:rsid w:val="007C5026"/>
    <w:rsid w:val="007C5926"/>
    <w:rsid w:val="007D01F1"/>
    <w:rsid w:val="007D5792"/>
    <w:rsid w:val="007F0DF4"/>
    <w:rsid w:val="0081002D"/>
    <w:rsid w:val="00810FB7"/>
    <w:rsid w:val="00890DA2"/>
    <w:rsid w:val="008B1637"/>
    <w:rsid w:val="008B58EA"/>
    <w:rsid w:val="008B7D20"/>
    <w:rsid w:val="008C51F1"/>
    <w:rsid w:val="008D6A68"/>
    <w:rsid w:val="00971838"/>
    <w:rsid w:val="009801F6"/>
    <w:rsid w:val="00981098"/>
    <w:rsid w:val="0099016F"/>
    <w:rsid w:val="009A0565"/>
    <w:rsid w:val="009B41D5"/>
    <w:rsid w:val="009C1C24"/>
    <w:rsid w:val="009E04AD"/>
    <w:rsid w:val="009F036F"/>
    <w:rsid w:val="009F1A49"/>
    <w:rsid w:val="00A033E2"/>
    <w:rsid w:val="00A1238E"/>
    <w:rsid w:val="00A41ED4"/>
    <w:rsid w:val="00A913BB"/>
    <w:rsid w:val="00A91B6D"/>
    <w:rsid w:val="00AA582E"/>
    <w:rsid w:val="00AC10A1"/>
    <w:rsid w:val="00B3748C"/>
    <w:rsid w:val="00B40A2D"/>
    <w:rsid w:val="00B51ADA"/>
    <w:rsid w:val="00B67AC0"/>
    <w:rsid w:val="00B7708F"/>
    <w:rsid w:val="00B77FED"/>
    <w:rsid w:val="00BB00DF"/>
    <w:rsid w:val="00BD68BA"/>
    <w:rsid w:val="00C16642"/>
    <w:rsid w:val="00C265D2"/>
    <w:rsid w:val="00C7771F"/>
    <w:rsid w:val="00C77872"/>
    <w:rsid w:val="00C81FA7"/>
    <w:rsid w:val="00C916F4"/>
    <w:rsid w:val="00C9655E"/>
    <w:rsid w:val="00CA7BB1"/>
    <w:rsid w:val="00CB0976"/>
    <w:rsid w:val="00CD4943"/>
    <w:rsid w:val="00CD58A5"/>
    <w:rsid w:val="00CD5964"/>
    <w:rsid w:val="00CD59ED"/>
    <w:rsid w:val="00CE1093"/>
    <w:rsid w:val="00CE4081"/>
    <w:rsid w:val="00CF3227"/>
    <w:rsid w:val="00D01793"/>
    <w:rsid w:val="00D02588"/>
    <w:rsid w:val="00D12008"/>
    <w:rsid w:val="00D4401B"/>
    <w:rsid w:val="00D6543B"/>
    <w:rsid w:val="00D7280D"/>
    <w:rsid w:val="00DA62E6"/>
    <w:rsid w:val="00DB6EF1"/>
    <w:rsid w:val="00DD0235"/>
    <w:rsid w:val="00DE0379"/>
    <w:rsid w:val="00DE70D1"/>
    <w:rsid w:val="00E02D1D"/>
    <w:rsid w:val="00E65910"/>
    <w:rsid w:val="00E76C89"/>
    <w:rsid w:val="00E967AA"/>
    <w:rsid w:val="00ED3EBB"/>
    <w:rsid w:val="00F35B41"/>
    <w:rsid w:val="00F3728E"/>
    <w:rsid w:val="00F44C98"/>
    <w:rsid w:val="00F65D68"/>
    <w:rsid w:val="00F72BB1"/>
    <w:rsid w:val="00F86CA3"/>
    <w:rsid w:val="00F9797B"/>
    <w:rsid w:val="00FB15AC"/>
    <w:rsid w:val="00FE62AB"/>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31FDEA"/>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paragraph" w:styleId="BalloonText">
    <w:name w:val="Balloon Text"/>
    <w:basedOn w:val="Normal"/>
    <w:link w:val="BalloonTextChar"/>
    <w:uiPriority w:val="99"/>
    <w:semiHidden/>
    <w:unhideWhenUsed/>
    <w:rsid w:val="0041475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475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538"/>
    <w:rPr>
      <w:sz w:val="16"/>
      <w:szCs w:val="16"/>
    </w:rPr>
  </w:style>
  <w:style w:type="paragraph" w:styleId="CommentText">
    <w:name w:val="annotation text"/>
    <w:basedOn w:val="Normal"/>
    <w:link w:val="CommentTextChar"/>
    <w:uiPriority w:val="99"/>
    <w:semiHidden/>
    <w:unhideWhenUsed/>
    <w:rsid w:val="00431538"/>
    <w:pPr>
      <w:spacing w:line="240" w:lineRule="auto"/>
    </w:pPr>
    <w:rPr>
      <w:sz w:val="20"/>
      <w:szCs w:val="20"/>
    </w:rPr>
  </w:style>
  <w:style w:type="character" w:customStyle="1" w:styleId="CommentTextChar">
    <w:name w:val="Comment Text Char"/>
    <w:basedOn w:val="DefaultParagraphFont"/>
    <w:link w:val="CommentText"/>
    <w:uiPriority w:val="99"/>
    <w:semiHidden/>
    <w:rsid w:val="00431538"/>
    <w:rPr>
      <w:sz w:val="20"/>
      <w:szCs w:val="20"/>
    </w:rPr>
  </w:style>
  <w:style w:type="paragraph" w:styleId="CommentSubject">
    <w:name w:val="annotation subject"/>
    <w:basedOn w:val="CommentText"/>
    <w:next w:val="CommentText"/>
    <w:link w:val="CommentSubjectChar"/>
    <w:uiPriority w:val="99"/>
    <w:semiHidden/>
    <w:unhideWhenUsed/>
    <w:rsid w:val="00431538"/>
    <w:rPr>
      <w:b/>
      <w:bCs/>
    </w:rPr>
  </w:style>
  <w:style w:type="character" w:customStyle="1" w:styleId="CommentSubjectChar">
    <w:name w:val="Comment Subject Char"/>
    <w:basedOn w:val="CommentTextChar"/>
    <w:link w:val="CommentSubject"/>
    <w:uiPriority w:val="99"/>
    <w:semiHidden/>
    <w:rsid w:val="004315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2800</Words>
  <Characters>15965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2</cp:revision>
  <dcterms:created xsi:type="dcterms:W3CDTF">2018-08-09T14:26:00Z</dcterms:created>
  <dcterms:modified xsi:type="dcterms:W3CDTF">2018-08-09T14:26:00Z</dcterms:modified>
</cp:coreProperties>
</file>